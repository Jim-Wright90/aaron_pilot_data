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A081B" w14:textId="6B13A341" w:rsidR="50F9D716" w:rsidRPr="00AB4EAB" w:rsidRDefault="50F9D716" w:rsidP="50F9D716">
      <w:pPr>
        <w:jc w:val="center"/>
        <w:rPr>
          <w:rFonts w:ascii="Times New Roman" w:hAnsi="Times New Roman" w:cs="Times New Roman"/>
          <w:sz w:val="24"/>
          <w:szCs w:val="24"/>
        </w:rPr>
      </w:pPr>
      <w:r w:rsidRPr="00AB4EAB">
        <w:rPr>
          <w:rFonts w:ascii="Times New Roman" w:hAnsi="Times New Roman" w:cs="Times New Roman"/>
          <w:sz w:val="24"/>
          <w:szCs w:val="24"/>
        </w:rPr>
        <w:t>The Impact of Clinical Engagement Practices on Cognitive Performance Among Individuals with Acquired Brain Injuries: A Pilot Case Series</w:t>
      </w:r>
    </w:p>
    <w:p w14:paraId="2BE3DAF3" w14:textId="104E5B24" w:rsidR="54B3AC7D" w:rsidRPr="00AB4EAB" w:rsidRDefault="50F9D716" w:rsidP="54B3AC7D">
      <w:pPr>
        <w:rPr>
          <w:rFonts w:ascii="Times New Roman" w:hAnsi="Times New Roman" w:cs="Times New Roman"/>
          <w:sz w:val="24"/>
          <w:szCs w:val="24"/>
        </w:rPr>
      </w:pPr>
      <w:r w:rsidRPr="00AB4EAB">
        <w:rPr>
          <w:rFonts w:ascii="Times New Roman" w:hAnsi="Times New Roman" w:cs="Times New Roman"/>
          <w:sz w:val="24"/>
          <w:szCs w:val="24"/>
        </w:rPr>
        <w:t>Methods</w:t>
      </w:r>
    </w:p>
    <w:p w14:paraId="47FB9C9D" w14:textId="646AAFB2" w:rsidR="052F4E7B" w:rsidRPr="00AB4EAB" w:rsidRDefault="052F4E7B" w:rsidP="052F4E7B">
      <w:pPr>
        <w:rPr>
          <w:rFonts w:ascii="Times New Roman" w:hAnsi="Times New Roman" w:cs="Times New Roman"/>
          <w:sz w:val="24"/>
          <w:szCs w:val="24"/>
        </w:rPr>
      </w:pPr>
      <w:r w:rsidRPr="00AB4EAB">
        <w:rPr>
          <w:rFonts w:ascii="Times New Roman" w:hAnsi="Times New Roman" w:cs="Times New Roman"/>
          <w:sz w:val="24"/>
          <w:szCs w:val="24"/>
        </w:rPr>
        <w:t>Participants</w:t>
      </w:r>
    </w:p>
    <w:p w14:paraId="71618CF2" w14:textId="73414F4A" w:rsidR="052F4E7B" w:rsidRPr="00AB4EAB" w:rsidRDefault="50F9D716" w:rsidP="052F4E7B">
      <w:pPr>
        <w:rPr>
          <w:rFonts w:ascii="Times New Roman" w:hAnsi="Times New Roman" w:cs="Times New Roman"/>
          <w:sz w:val="24"/>
          <w:szCs w:val="24"/>
        </w:rPr>
      </w:pPr>
      <w:r w:rsidRPr="00AB4EAB">
        <w:rPr>
          <w:rFonts w:ascii="Times New Roman" w:hAnsi="Times New Roman" w:cs="Times New Roman"/>
          <w:sz w:val="24"/>
          <w:szCs w:val="24"/>
        </w:rPr>
        <w:t xml:space="preserve">Participants consisted of three individuals who sustained ABIs and were in the chronic stage of recovery (&gt; 1-year post-incident). </w:t>
      </w:r>
      <w:r w:rsidR="009E452A">
        <w:rPr>
          <w:rFonts w:ascii="Times New Roman" w:hAnsi="Times New Roman" w:cs="Times New Roman"/>
          <w:sz w:val="24"/>
          <w:szCs w:val="24"/>
        </w:rPr>
        <w:t xml:space="preserve">The participants were referred to the study through </w:t>
      </w:r>
      <w:r w:rsidRPr="00AB4EAB">
        <w:rPr>
          <w:rFonts w:ascii="Times New Roman" w:hAnsi="Times New Roman" w:cs="Times New Roman"/>
          <w:sz w:val="24"/>
          <w:szCs w:val="24"/>
        </w:rPr>
        <w:t>the University of Oregon</w:t>
      </w:r>
      <w:r w:rsidR="009E452A">
        <w:rPr>
          <w:rFonts w:ascii="Times New Roman" w:hAnsi="Times New Roman" w:cs="Times New Roman"/>
          <w:sz w:val="24"/>
          <w:szCs w:val="24"/>
        </w:rPr>
        <w:t xml:space="preserve">’s </w:t>
      </w:r>
      <w:r w:rsidR="009E452A" w:rsidRPr="00AB4EAB">
        <w:rPr>
          <w:rFonts w:ascii="Times New Roman" w:hAnsi="Times New Roman" w:cs="Times New Roman"/>
          <w:sz w:val="24"/>
          <w:szCs w:val="24"/>
        </w:rPr>
        <w:t>Brain Injury and Concussion Clinic</w:t>
      </w:r>
      <w:r w:rsidR="00517913">
        <w:rPr>
          <w:rFonts w:ascii="Times New Roman" w:hAnsi="Times New Roman" w:cs="Times New Roman"/>
          <w:sz w:val="24"/>
          <w:szCs w:val="24"/>
        </w:rPr>
        <w:t xml:space="preserve"> (BrICC)</w:t>
      </w:r>
      <w:r w:rsidR="009E452A">
        <w:rPr>
          <w:rFonts w:ascii="Times New Roman" w:hAnsi="Times New Roman" w:cs="Times New Roman"/>
          <w:sz w:val="24"/>
          <w:szCs w:val="24"/>
        </w:rPr>
        <w:t>, where the first author provided study recruitment materials</w:t>
      </w:r>
      <w:r w:rsidRPr="00AB4EAB">
        <w:rPr>
          <w:rFonts w:ascii="Times New Roman" w:hAnsi="Times New Roman" w:cs="Times New Roman"/>
          <w:sz w:val="24"/>
          <w:szCs w:val="24"/>
        </w:rPr>
        <w:t xml:space="preserve">. Inclusion criteria consisted of </w:t>
      </w:r>
      <w:r w:rsidR="006F5C06">
        <w:rPr>
          <w:rFonts w:ascii="Times New Roman" w:hAnsi="Times New Roman" w:cs="Times New Roman"/>
          <w:sz w:val="24"/>
          <w:szCs w:val="24"/>
        </w:rPr>
        <w:t xml:space="preserve">(1) </w:t>
      </w:r>
      <w:r w:rsidRPr="00AB4EAB">
        <w:rPr>
          <w:rFonts w:ascii="Times New Roman" w:hAnsi="Times New Roman" w:cs="Times New Roman"/>
          <w:sz w:val="24"/>
          <w:szCs w:val="24"/>
        </w:rPr>
        <w:t xml:space="preserve">having sustained an ABI over a year ago, </w:t>
      </w:r>
      <w:r w:rsidR="006F5C06">
        <w:rPr>
          <w:rFonts w:ascii="Times New Roman" w:hAnsi="Times New Roman" w:cs="Times New Roman"/>
          <w:sz w:val="24"/>
          <w:szCs w:val="24"/>
        </w:rPr>
        <w:t>and (2) persistent moderate to severe</w:t>
      </w:r>
      <w:r w:rsidRPr="00AB4EAB">
        <w:rPr>
          <w:rFonts w:ascii="Times New Roman" w:hAnsi="Times New Roman" w:cs="Times New Roman"/>
          <w:sz w:val="24"/>
          <w:szCs w:val="24"/>
        </w:rPr>
        <w:t xml:space="preserve"> deficits</w:t>
      </w:r>
      <w:r w:rsidR="006F5C06">
        <w:rPr>
          <w:rFonts w:ascii="Times New Roman" w:hAnsi="Times New Roman" w:cs="Times New Roman"/>
          <w:sz w:val="24"/>
          <w:szCs w:val="24"/>
        </w:rPr>
        <w:t xml:space="preserve"> </w:t>
      </w:r>
      <w:r w:rsidR="00EC2134">
        <w:rPr>
          <w:rFonts w:ascii="Times New Roman" w:hAnsi="Times New Roman" w:cs="Times New Roman"/>
          <w:sz w:val="24"/>
          <w:szCs w:val="24"/>
        </w:rPr>
        <w:t xml:space="preserve">in attention </w:t>
      </w:r>
      <w:r w:rsidR="006F5C06">
        <w:rPr>
          <w:rFonts w:ascii="Times New Roman" w:hAnsi="Times New Roman" w:cs="Times New Roman"/>
          <w:sz w:val="24"/>
          <w:szCs w:val="24"/>
        </w:rPr>
        <w:t xml:space="preserve">demonstrated by performance on a formal cognitive assessment of attention </w:t>
      </w:r>
      <w:r w:rsidR="00A10733">
        <w:rPr>
          <w:rFonts w:ascii="Times New Roman" w:hAnsi="Times New Roman" w:cs="Times New Roman"/>
          <w:sz w:val="24"/>
          <w:szCs w:val="24"/>
        </w:rPr>
        <w:t>as indicated by the treating speech</w:t>
      </w:r>
      <w:r w:rsidR="003B2F10">
        <w:rPr>
          <w:rFonts w:ascii="Times New Roman" w:hAnsi="Times New Roman" w:cs="Times New Roman"/>
          <w:sz w:val="24"/>
          <w:szCs w:val="24"/>
        </w:rPr>
        <w:t>-</w:t>
      </w:r>
      <w:r w:rsidR="00A10733">
        <w:rPr>
          <w:rFonts w:ascii="Times New Roman" w:hAnsi="Times New Roman" w:cs="Times New Roman"/>
          <w:sz w:val="24"/>
          <w:szCs w:val="24"/>
        </w:rPr>
        <w:t>language pathologist</w:t>
      </w:r>
      <w:r w:rsidRPr="00AB4EAB">
        <w:rPr>
          <w:rFonts w:ascii="Times New Roman" w:hAnsi="Times New Roman" w:cs="Times New Roman"/>
          <w:sz w:val="24"/>
          <w:szCs w:val="24"/>
        </w:rPr>
        <w:t xml:space="preserve">. Exclusion criteria consisted of an ABI occurring &lt; 1-year ago, mild cognitive deficits, and a clinical diagnosis of aphasia. A chart review and subsequent phone interview was conducted by </w:t>
      </w:r>
      <w:r w:rsidR="00A10733">
        <w:rPr>
          <w:rFonts w:ascii="Times New Roman" w:hAnsi="Times New Roman" w:cs="Times New Roman"/>
          <w:sz w:val="24"/>
          <w:szCs w:val="24"/>
        </w:rPr>
        <w:t xml:space="preserve">the first author </w:t>
      </w:r>
      <w:r w:rsidRPr="00AB4EAB">
        <w:rPr>
          <w:rFonts w:ascii="Times New Roman" w:hAnsi="Times New Roman" w:cs="Times New Roman"/>
          <w:sz w:val="24"/>
          <w:szCs w:val="24"/>
        </w:rPr>
        <w:t>to identify potential participants and ensure that they met inclusionary and exclusionary criteria.</w:t>
      </w:r>
    </w:p>
    <w:p w14:paraId="4B6A7D77" w14:textId="35537B4B" w:rsidR="052F4E7B" w:rsidRPr="00AB4EAB" w:rsidRDefault="052F4E7B" w:rsidP="052F4E7B">
      <w:pPr>
        <w:rPr>
          <w:rFonts w:ascii="Times New Roman" w:hAnsi="Times New Roman" w:cs="Times New Roman"/>
          <w:sz w:val="24"/>
          <w:szCs w:val="24"/>
        </w:rPr>
      </w:pPr>
      <w:r w:rsidRPr="00AB4EAB">
        <w:rPr>
          <w:rFonts w:ascii="Times New Roman" w:hAnsi="Times New Roman" w:cs="Times New Roman"/>
          <w:sz w:val="24"/>
          <w:szCs w:val="24"/>
        </w:rPr>
        <w:t>Table I. Demographic and clinical characteristics of participants.</w:t>
      </w:r>
    </w:p>
    <w:tbl>
      <w:tblPr>
        <w:tblStyle w:val="TableGrid"/>
        <w:tblW w:w="9720" w:type="dxa"/>
        <w:tblInd w:w="-185" w:type="dxa"/>
        <w:tblLayout w:type="fixed"/>
        <w:tblLook w:val="06A0" w:firstRow="1" w:lastRow="0" w:firstColumn="1" w:lastColumn="0" w:noHBand="1" w:noVBand="1"/>
      </w:tblPr>
      <w:tblGrid>
        <w:gridCol w:w="1170"/>
        <w:gridCol w:w="630"/>
        <w:gridCol w:w="540"/>
        <w:gridCol w:w="1260"/>
        <w:gridCol w:w="1310"/>
        <w:gridCol w:w="915"/>
        <w:gridCol w:w="1375"/>
        <w:gridCol w:w="1440"/>
        <w:gridCol w:w="1080"/>
      </w:tblGrid>
      <w:tr w:rsidR="008847B6" w:rsidRPr="00AB4EAB" w14:paraId="7D37D8DD" w14:textId="77777777" w:rsidTr="008847B6">
        <w:trPr>
          <w:trHeight w:val="1035"/>
        </w:trPr>
        <w:tc>
          <w:tcPr>
            <w:tcW w:w="1170" w:type="dxa"/>
            <w:tcBorders>
              <w:left w:val="nil"/>
              <w:bottom w:val="single" w:sz="4" w:space="0" w:color="000000" w:themeColor="text1"/>
              <w:right w:val="nil"/>
            </w:tcBorders>
          </w:tcPr>
          <w:p w14:paraId="55145390" w14:textId="6FF39FA5" w:rsidR="052F4E7B" w:rsidRPr="00414C97" w:rsidRDefault="052F4E7B" w:rsidP="009A3D72">
            <w:pPr>
              <w:jc w:val="center"/>
              <w:rPr>
                <w:rFonts w:ascii="Times New Roman" w:hAnsi="Times New Roman" w:cs="Times New Roman"/>
                <w:sz w:val="21"/>
                <w:szCs w:val="21"/>
              </w:rPr>
            </w:pPr>
            <w:r w:rsidRPr="00414C97">
              <w:rPr>
                <w:rFonts w:ascii="Times New Roman" w:hAnsi="Times New Roman" w:cs="Times New Roman"/>
                <w:sz w:val="21"/>
                <w:szCs w:val="21"/>
              </w:rPr>
              <w:t>Participant</w:t>
            </w:r>
          </w:p>
        </w:tc>
        <w:tc>
          <w:tcPr>
            <w:tcW w:w="630" w:type="dxa"/>
            <w:tcBorders>
              <w:left w:val="nil"/>
              <w:bottom w:val="single" w:sz="4" w:space="0" w:color="000000" w:themeColor="text1"/>
              <w:right w:val="nil"/>
            </w:tcBorders>
          </w:tcPr>
          <w:p w14:paraId="63265B0A" w14:textId="6ACDCC3B" w:rsidR="052F4E7B" w:rsidRPr="00414C97" w:rsidRDefault="052F4E7B" w:rsidP="009A3D72">
            <w:pPr>
              <w:jc w:val="center"/>
              <w:rPr>
                <w:rFonts w:ascii="Times New Roman" w:hAnsi="Times New Roman" w:cs="Times New Roman"/>
                <w:sz w:val="21"/>
                <w:szCs w:val="21"/>
              </w:rPr>
            </w:pPr>
            <w:r w:rsidRPr="00414C97">
              <w:rPr>
                <w:rFonts w:ascii="Times New Roman" w:hAnsi="Times New Roman" w:cs="Times New Roman"/>
                <w:sz w:val="21"/>
                <w:szCs w:val="21"/>
              </w:rPr>
              <w:t>Age</w:t>
            </w:r>
          </w:p>
        </w:tc>
        <w:tc>
          <w:tcPr>
            <w:tcW w:w="540" w:type="dxa"/>
            <w:tcBorders>
              <w:left w:val="nil"/>
              <w:bottom w:val="single" w:sz="4" w:space="0" w:color="000000" w:themeColor="text1"/>
              <w:right w:val="nil"/>
            </w:tcBorders>
          </w:tcPr>
          <w:p w14:paraId="7866601E" w14:textId="1BA0D61A" w:rsidR="052F4E7B" w:rsidRPr="00414C97" w:rsidRDefault="052F4E7B" w:rsidP="009A3D72">
            <w:pPr>
              <w:jc w:val="center"/>
              <w:rPr>
                <w:rFonts w:ascii="Times New Roman" w:hAnsi="Times New Roman" w:cs="Times New Roman"/>
                <w:sz w:val="21"/>
                <w:szCs w:val="21"/>
              </w:rPr>
            </w:pPr>
            <w:r w:rsidRPr="00414C97">
              <w:rPr>
                <w:rFonts w:ascii="Times New Roman" w:hAnsi="Times New Roman" w:cs="Times New Roman"/>
                <w:sz w:val="21"/>
                <w:szCs w:val="21"/>
              </w:rPr>
              <w:t>Sex</w:t>
            </w:r>
          </w:p>
        </w:tc>
        <w:tc>
          <w:tcPr>
            <w:tcW w:w="1260" w:type="dxa"/>
            <w:tcBorders>
              <w:left w:val="nil"/>
              <w:bottom w:val="single" w:sz="4" w:space="0" w:color="000000" w:themeColor="text1"/>
              <w:right w:val="nil"/>
            </w:tcBorders>
          </w:tcPr>
          <w:p w14:paraId="214AB3BE" w14:textId="1C5CDAAB" w:rsidR="052F4E7B" w:rsidRPr="00414C97" w:rsidRDefault="052F4E7B" w:rsidP="009A3D72">
            <w:pPr>
              <w:jc w:val="center"/>
              <w:rPr>
                <w:rFonts w:ascii="Times New Roman" w:hAnsi="Times New Roman" w:cs="Times New Roman"/>
                <w:sz w:val="21"/>
                <w:szCs w:val="21"/>
              </w:rPr>
            </w:pPr>
            <w:r w:rsidRPr="00414C97">
              <w:rPr>
                <w:rFonts w:ascii="Times New Roman" w:hAnsi="Times New Roman" w:cs="Times New Roman"/>
                <w:sz w:val="21"/>
                <w:szCs w:val="21"/>
              </w:rPr>
              <w:t>Race</w:t>
            </w:r>
          </w:p>
        </w:tc>
        <w:tc>
          <w:tcPr>
            <w:tcW w:w="1310" w:type="dxa"/>
            <w:tcBorders>
              <w:left w:val="nil"/>
              <w:bottom w:val="single" w:sz="4" w:space="0" w:color="000000" w:themeColor="text1"/>
              <w:right w:val="nil"/>
            </w:tcBorders>
          </w:tcPr>
          <w:p w14:paraId="56E3071F" w14:textId="0CD30AD7" w:rsidR="052F4E7B" w:rsidRPr="00414C97" w:rsidRDefault="052F4E7B" w:rsidP="009A3D72">
            <w:pPr>
              <w:jc w:val="center"/>
              <w:rPr>
                <w:rFonts w:ascii="Times New Roman" w:hAnsi="Times New Roman" w:cs="Times New Roman"/>
                <w:sz w:val="21"/>
                <w:szCs w:val="21"/>
              </w:rPr>
            </w:pPr>
            <w:r w:rsidRPr="00414C97">
              <w:rPr>
                <w:rFonts w:ascii="Times New Roman" w:hAnsi="Times New Roman" w:cs="Times New Roman"/>
                <w:sz w:val="21"/>
                <w:szCs w:val="21"/>
              </w:rPr>
              <w:t>Injury</w:t>
            </w:r>
          </w:p>
        </w:tc>
        <w:tc>
          <w:tcPr>
            <w:tcW w:w="915" w:type="dxa"/>
            <w:tcBorders>
              <w:left w:val="nil"/>
              <w:bottom w:val="single" w:sz="4" w:space="0" w:color="000000" w:themeColor="text1"/>
              <w:right w:val="nil"/>
            </w:tcBorders>
          </w:tcPr>
          <w:p w14:paraId="6339C829" w14:textId="2CB9A110" w:rsidR="052F4E7B" w:rsidRPr="00414C97" w:rsidRDefault="052F4E7B" w:rsidP="009A3D72">
            <w:pPr>
              <w:jc w:val="center"/>
              <w:rPr>
                <w:rFonts w:ascii="Times New Roman" w:hAnsi="Times New Roman" w:cs="Times New Roman"/>
                <w:sz w:val="21"/>
                <w:szCs w:val="21"/>
              </w:rPr>
            </w:pPr>
            <w:r w:rsidRPr="00414C97">
              <w:rPr>
                <w:rFonts w:ascii="Times New Roman" w:hAnsi="Times New Roman" w:cs="Times New Roman"/>
                <w:sz w:val="21"/>
                <w:szCs w:val="21"/>
              </w:rPr>
              <w:t>Date of Injury</w:t>
            </w:r>
          </w:p>
        </w:tc>
        <w:tc>
          <w:tcPr>
            <w:tcW w:w="1375" w:type="dxa"/>
            <w:tcBorders>
              <w:left w:val="nil"/>
              <w:bottom w:val="single" w:sz="4" w:space="0" w:color="000000" w:themeColor="text1"/>
              <w:right w:val="nil"/>
            </w:tcBorders>
          </w:tcPr>
          <w:p w14:paraId="01BB0369" w14:textId="6EF3644A" w:rsidR="052F4E7B" w:rsidRPr="00414C97" w:rsidRDefault="50F9D716" w:rsidP="009A3D72">
            <w:pPr>
              <w:jc w:val="center"/>
              <w:rPr>
                <w:rFonts w:ascii="Times New Roman" w:hAnsi="Times New Roman" w:cs="Times New Roman"/>
                <w:sz w:val="21"/>
                <w:szCs w:val="21"/>
              </w:rPr>
            </w:pPr>
            <w:r w:rsidRPr="00414C97">
              <w:rPr>
                <w:rFonts w:ascii="Times New Roman" w:hAnsi="Times New Roman" w:cs="Times New Roman"/>
                <w:sz w:val="21"/>
                <w:szCs w:val="21"/>
              </w:rPr>
              <w:t>Cognitive Severity Classification</w:t>
            </w:r>
          </w:p>
        </w:tc>
        <w:tc>
          <w:tcPr>
            <w:tcW w:w="1440" w:type="dxa"/>
            <w:tcBorders>
              <w:left w:val="nil"/>
              <w:bottom w:val="single" w:sz="4" w:space="0" w:color="000000" w:themeColor="text1"/>
              <w:right w:val="nil"/>
            </w:tcBorders>
          </w:tcPr>
          <w:p w14:paraId="3B6C8BB4" w14:textId="750DDC45" w:rsidR="052F4E7B" w:rsidRPr="00414C97" w:rsidRDefault="052F4E7B" w:rsidP="009A3D72">
            <w:pPr>
              <w:jc w:val="center"/>
              <w:rPr>
                <w:rFonts w:ascii="Times New Roman" w:hAnsi="Times New Roman" w:cs="Times New Roman"/>
                <w:sz w:val="21"/>
                <w:szCs w:val="21"/>
              </w:rPr>
            </w:pPr>
            <w:r w:rsidRPr="00414C97">
              <w:rPr>
                <w:rFonts w:ascii="Times New Roman" w:hAnsi="Times New Roman" w:cs="Times New Roman"/>
                <w:sz w:val="21"/>
                <w:szCs w:val="21"/>
              </w:rPr>
              <w:t>Previous Cognitive Rehabilitative Tx</w:t>
            </w:r>
          </w:p>
        </w:tc>
        <w:tc>
          <w:tcPr>
            <w:tcW w:w="1080" w:type="dxa"/>
            <w:tcBorders>
              <w:left w:val="nil"/>
              <w:bottom w:val="single" w:sz="4" w:space="0" w:color="000000" w:themeColor="text1"/>
              <w:right w:val="nil"/>
            </w:tcBorders>
          </w:tcPr>
          <w:p w14:paraId="13414C54" w14:textId="1BA1F4CB" w:rsidR="052F4E7B" w:rsidRPr="00414C97" w:rsidRDefault="052F4E7B" w:rsidP="009A3D72">
            <w:pPr>
              <w:jc w:val="center"/>
              <w:rPr>
                <w:rFonts w:ascii="Times New Roman" w:hAnsi="Times New Roman" w:cs="Times New Roman"/>
                <w:sz w:val="21"/>
                <w:szCs w:val="21"/>
              </w:rPr>
            </w:pPr>
            <w:r w:rsidRPr="00414C97">
              <w:rPr>
                <w:rFonts w:ascii="Times New Roman" w:hAnsi="Times New Roman" w:cs="Times New Roman"/>
                <w:sz w:val="21"/>
                <w:szCs w:val="21"/>
              </w:rPr>
              <w:t>Currently Receiving Services</w:t>
            </w:r>
          </w:p>
        </w:tc>
      </w:tr>
      <w:tr w:rsidR="008847B6" w:rsidRPr="00AB4EAB" w14:paraId="748E6A57" w14:textId="77777777" w:rsidTr="008847B6">
        <w:tc>
          <w:tcPr>
            <w:tcW w:w="1170" w:type="dxa"/>
            <w:tcBorders>
              <w:left w:val="nil"/>
              <w:bottom w:val="nil"/>
              <w:right w:val="nil"/>
            </w:tcBorders>
          </w:tcPr>
          <w:p w14:paraId="6263AE94" w14:textId="6D1798FB"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AE</w:t>
            </w:r>
          </w:p>
        </w:tc>
        <w:tc>
          <w:tcPr>
            <w:tcW w:w="630" w:type="dxa"/>
            <w:tcBorders>
              <w:left w:val="nil"/>
              <w:bottom w:val="nil"/>
              <w:right w:val="nil"/>
            </w:tcBorders>
          </w:tcPr>
          <w:p w14:paraId="32627887" w14:textId="4AF7C817"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51</w:t>
            </w:r>
          </w:p>
        </w:tc>
        <w:tc>
          <w:tcPr>
            <w:tcW w:w="540" w:type="dxa"/>
            <w:tcBorders>
              <w:left w:val="nil"/>
              <w:bottom w:val="nil"/>
              <w:right w:val="nil"/>
            </w:tcBorders>
          </w:tcPr>
          <w:p w14:paraId="4F59C93F" w14:textId="19E0A066"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M</w:t>
            </w:r>
          </w:p>
        </w:tc>
        <w:tc>
          <w:tcPr>
            <w:tcW w:w="1260" w:type="dxa"/>
            <w:tcBorders>
              <w:left w:val="nil"/>
              <w:bottom w:val="nil"/>
              <w:right w:val="nil"/>
            </w:tcBorders>
          </w:tcPr>
          <w:p w14:paraId="45DF6E72" w14:textId="3BC9C41C"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White</w:t>
            </w:r>
          </w:p>
        </w:tc>
        <w:tc>
          <w:tcPr>
            <w:tcW w:w="1310" w:type="dxa"/>
            <w:tcBorders>
              <w:left w:val="nil"/>
              <w:bottom w:val="nil"/>
              <w:right w:val="nil"/>
            </w:tcBorders>
          </w:tcPr>
          <w:p w14:paraId="7B4B1EE3" w14:textId="60E9104A"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TBI</w:t>
            </w:r>
          </w:p>
        </w:tc>
        <w:tc>
          <w:tcPr>
            <w:tcW w:w="915" w:type="dxa"/>
            <w:tcBorders>
              <w:left w:val="nil"/>
              <w:bottom w:val="nil"/>
              <w:right w:val="nil"/>
            </w:tcBorders>
          </w:tcPr>
          <w:p w14:paraId="3993600E" w14:textId="4B88D223"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2018</w:t>
            </w:r>
          </w:p>
        </w:tc>
        <w:tc>
          <w:tcPr>
            <w:tcW w:w="1375" w:type="dxa"/>
            <w:tcBorders>
              <w:left w:val="nil"/>
              <w:bottom w:val="nil"/>
              <w:right w:val="nil"/>
            </w:tcBorders>
          </w:tcPr>
          <w:p w14:paraId="65266350" w14:textId="43BF81F7"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Severe</w:t>
            </w:r>
          </w:p>
        </w:tc>
        <w:tc>
          <w:tcPr>
            <w:tcW w:w="1440" w:type="dxa"/>
            <w:tcBorders>
              <w:left w:val="nil"/>
              <w:bottom w:val="nil"/>
              <w:right w:val="nil"/>
            </w:tcBorders>
          </w:tcPr>
          <w:p w14:paraId="28BE72E8" w14:textId="43E2BAFE"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Yes</w:t>
            </w:r>
          </w:p>
        </w:tc>
        <w:tc>
          <w:tcPr>
            <w:tcW w:w="1080" w:type="dxa"/>
            <w:tcBorders>
              <w:left w:val="nil"/>
              <w:bottom w:val="nil"/>
              <w:right w:val="nil"/>
            </w:tcBorders>
          </w:tcPr>
          <w:p w14:paraId="5AB833FD" w14:textId="77777777" w:rsidR="052F4E7B"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No</w:t>
            </w:r>
          </w:p>
          <w:p w14:paraId="7D278261" w14:textId="253AC585" w:rsidR="008847B6" w:rsidRPr="00414C97" w:rsidRDefault="008847B6" w:rsidP="052F4E7B">
            <w:pPr>
              <w:rPr>
                <w:rFonts w:ascii="Times New Roman" w:hAnsi="Times New Roman" w:cs="Times New Roman"/>
                <w:sz w:val="21"/>
                <w:szCs w:val="21"/>
              </w:rPr>
            </w:pPr>
          </w:p>
        </w:tc>
      </w:tr>
      <w:tr w:rsidR="008847B6" w:rsidRPr="00AB4EAB" w14:paraId="75C4EBF9" w14:textId="77777777" w:rsidTr="008847B6">
        <w:tc>
          <w:tcPr>
            <w:tcW w:w="1170" w:type="dxa"/>
            <w:tcBorders>
              <w:top w:val="nil"/>
              <w:left w:val="nil"/>
              <w:bottom w:val="nil"/>
              <w:right w:val="nil"/>
            </w:tcBorders>
          </w:tcPr>
          <w:p w14:paraId="7206964F" w14:textId="4AAF737E"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EI</w:t>
            </w:r>
          </w:p>
        </w:tc>
        <w:tc>
          <w:tcPr>
            <w:tcW w:w="630" w:type="dxa"/>
            <w:tcBorders>
              <w:top w:val="nil"/>
              <w:left w:val="nil"/>
              <w:bottom w:val="nil"/>
              <w:right w:val="nil"/>
            </w:tcBorders>
          </w:tcPr>
          <w:p w14:paraId="796FF0EC" w14:textId="58F3FA4A"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47</w:t>
            </w:r>
          </w:p>
        </w:tc>
        <w:tc>
          <w:tcPr>
            <w:tcW w:w="540" w:type="dxa"/>
            <w:tcBorders>
              <w:top w:val="nil"/>
              <w:left w:val="nil"/>
              <w:bottom w:val="nil"/>
              <w:right w:val="nil"/>
            </w:tcBorders>
          </w:tcPr>
          <w:p w14:paraId="05B3101E" w14:textId="714C6226"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F</w:t>
            </w:r>
          </w:p>
        </w:tc>
        <w:tc>
          <w:tcPr>
            <w:tcW w:w="1260" w:type="dxa"/>
            <w:tcBorders>
              <w:top w:val="nil"/>
              <w:left w:val="nil"/>
              <w:bottom w:val="nil"/>
              <w:right w:val="nil"/>
            </w:tcBorders>
          </w:tcPr>
          <w:p w14:paraId="5A536B4D" w14:textId="479E187C"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Undisclosed</w:t>
            </w:r>
          </w:p>
        </w:tc>
        <w:tc>
          <w:tcPr>
            <w:tcW w:w="1310" w:type="dxa"/>
            <w:tcBorders>
              <w:top w:val="nil"/>
              <w:left w:val="nil"/>
              <w:bottom w:val="nil"/>
              <w:right w:val="nil"/>
            </w:tcBorders>
          </w:tcPr>
          <w:p w14:paraId="193B2E65" w14:textId="5E1899D3" w:rsidR="052F4E7B" w:rsidRPr="00414C97" w:rsidRDefault="50F9D716" w:rsidP="50F9D716">
            <w:pPr>
              <w:rPr>
                <w:rFonts w:ascii="Times New Roman" w:eastAsiaTheme="minorEastAsia" w:hAnsi="Times New Roman" w:cs="Times New Roman"/>
                <w:color w:val="000000" w:themeColor="text1"/>
                <w:sz w:val="21"/>
                <w:szCs w:val="21"/>
              </w:rPr>
            </w:pPr>
            <w:r w:rsidRPr="00414C97">
              <w:rPr>
                <w:rFonts w:ascii="Times New Roman" w:eastAsiaTheme="minorEastAsia" w:hAnsi="Times New Roman" w:cs="Times New Roman"/>
                <w:color w:val="000000" w:themeColor="text1"/>
                <w:sz w:val="21"/>
                <w:szCs w:val="21"/>
              </w:rPr>
              <w:t>Cerebral</w:t>
            </w:r>
          </w:p>
          <w:p w14:paraId="4ECFEB83" w14:textId="61C3E67F" w:rsidR="052F4E7B" w:rsidRDefault="008847B6" w:rsidP="50F9D716">
            <w:pPr>
              <w:rPr>
                <w:rFonts w:ascii="Times New Roman" w:eastAsiaTheme="minorEastAsia" w:hAnsi="Times New Roman" w:cs="Times New Roman"/>
                <w:color w:val="000000" w:themeColor="text1"/>
                <w:sz w:val="21"/>
                <w:szCs w:val="21"/>
              </w:rPr>
            </w:pPr>
            <w:r w:rsidRPr="00414C97">
              <w:rPr>
                <w:rFonts w:ascii="Times New Roman" w:eastAsiaTheme="minorEastAsia" w:hAnsi="Times New Roman" w:cs="Times New Roman"/>
                <w:color w:val="000000" w:themeColor="text1"/>
                <w:sz w:val="21"/>
                <w:szCs w:val="21"/>
              </w:rPr>
              <w:t>A</w:t>
            </w:r>
            <w:r w:rsidR="50F9D716" w:rsidRPr="00414C97">
              <w:rPr>
                <w:rFonts w:ascii="Times New Roman" w:eastAsiaTheme="minorEastAsia" w:hAnsi="Times New Roman" w:cs="Times New Roman"/>
                <w:color w:val="000000" w:themeColor="text1"/>
                <w:sz w:val="21"/>
                <w:szCs w:val="21"/>
              </w:rPr>
              <w:t>neurys</w:t>
            </w:r>
            <w:r w:rsidR="00AC1685">
              <w:rPr>
                <w:rFonts w:ascii="Times New Roman" w:eastAsiaTheme="minorEastAsia" w:hAnsi="Times New Roman" w:cs="Times New Roman"/>
                <w:color w:val="000000" w:themeColor="text1"/>
                <w:sz w:val="21"/>
                <w:szCs w:val="21"/>
              </w:rPr>
              <w:t>m</w:t>
            </w:r>
          </w:p>
          <w:p w14:paraId="117EB29E" w14:textId="67AF6559" w:rsidR="008847B6" w:rsidRPr="00414C97" w:rsidRDefault="008847B6" w:rsidP="50F9D716">
            <w:pPr>
              <w:rPr>
                <w:rFonts w:ascii="Times New Roman" w:eastAsiaTheme="minorEastAsia" w:hAnsi="Times New Roman" w:cs="Times New Roman"/>
                <w:color w:val="000000" w:themeColor="text1"/>
                <w:sz w:val="21"/>
                <w:szCs w:val="21"/>
              </w:rPr>
            </w:pPr>
          </w:p>
        </w:tc>
        <w:tc>
          <w:tcPr>
            <w:tcW w:w="915" w:type="dxa"/>
            <w:tcBorders>
              <w:top w:val="nil"/>
              <w:left w:val="nil"/>
              <w:bottom w:val="nil"/>
              <w:right w:val="nil"/>
            </w:tcBorders>
          </w:tcPr>
          <w:p w14:paraId="6FD4694A" w14:textId="1FF0F2E1"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2016</w:t>
            </w:r>
          </w:p>
        </w:tc>
        <w:tc>
          <w:tcPr>
            <w:tcW w:w="1375" w:type="dxa"/>
            <w:tcBorders>
              <w:top w:val="nil"/>
              <w:left w:val="nil"/>
              <w:bottom w:val="nil"/>
              <w:right w:val="nil"/>
            </w:tcBorders>
          </w:tcPr>
          <w:p w14:paraId="7E0B5C01" w14:textId="1E3C67D7"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Severe</w:t>
            </w:r>
          </w:p>
        </w:tc>
        <w:tc>
          <w:tcPr>
            <w:tcW w:w="1440" w:type="dxa"/>
            <w:tcBorders>
              <w:top w:val="nil"/>
              <w:left w:val="nil"/>
              <w:bottom w:val="nil"/>
              <w:right w:val="nil"/>
            </w:tcBorders>
          </w:tcPr>
          <w:p w14:paraId="502A5584" w14:textId="441E28FF"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Yes</w:t>
            </w:r>
          </w:p>
        </w:tc>
        <w:tc>
          <w:tcPr>
            <w:tcW w:w="1080" w:type="dxa"/>
            <w:tcBorders>
              <w:top w:val="nil"/>
              <w:left w:val="nil"/>
              <w:bottom w:val="nil"/>
              <w:right w:val="nil"/>
            </w:tcBorders>
          </w:tcPr>
          <w:p w14:paraId="20A1451D" w14:textId="4BC76A32"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No</w:t>
            </w:r>
          </w:p>
        </w:tc>
      </w:tr>
      <w:tr w:rsidR="052F4E7B" w:rsidRPr="00AB4EAB" w14:paraId="68D227D3" w14:textId="77777777" w:rsidTr="008847B6">
        <w:tc>
          <w:tcPr>
            <w:tcW w:w="1170" w:type="dxa"/>
            <w:tcBorders>
              <w:top w:val="nil"/>
              <w:left w:val="nil"/>
              <w:bottom w:val="nil"/>
              <w:right w:val="nil"/>
            </w:tcBorders>
          </w:tcPr>
          <w:p w14:paraId="720EC705" w14:textId="74D705F6"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I</w:t>
            </w:r>
            <w:r w:rsidR="00DA4885">
              <w:rPr>
                <w:rFonts w:ascii="Times New Roman" w:hAnsi="Times New Roman" w:cs="Times New Roman"/>
                <w:sz w:val="21"/>
                <w:szCs w:val="21"/>
              </w:rPr>
              <w:t>A</w:t>
            </w:r>
          </w:p>
        </w:tc>
        <w:tc>
          <w:tcPr>
            <w:tcW w:w="630" w:type="dxa"/>
            <w:tcBorders>
              <w:top w:val="nil"/>
              <w:left w:val="nil"/>
              <w:bottom w:val="nil"/>
              <w:right w:val="nil"/>
            </w:tcBorders>
          </w:tcPr>
          <w:p w14:paraId="4647132A" w14:textId="01397A54"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34</w:t>
            </w:r>
          </w:p>
        </w:tc>
        <w:tc>
          <w:tcPr>
            <w:tcW w:w="540" w:type="dxa"/>
            <w:tcBorders>
              <w:top w:val="nil"/>
              <w:left w:val="nil"/>
              <w:bottom w:val="nil"/>
              <w:right w:val="nil"/>
            </w:tcBorders>
          </w:tcPr>
          <w:p w14:paraId="69E6DDBB" w14:textId="4CC88547"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M</w:t>
            </w:r>
          </w:p>
        </w:tc>
        <w:tc>
          <w:tcPr>
            <w:tcW w:w="1260" w:type="dxa"/>
            <w:tcBorders>
              <w:top w:val="nil"/>
              <w:left w:val="nil"/>
              <w:bottom w:val="nil"/>
              <w:right w:val="nil"/>
            </w:tcBorders>
          </w:tcPr>
          <w:p w14:paraId="376FBF32" w14:textId="3A3E8D49"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White</w:t>
            </w:r>
          </w:p>
        </w:tc>
        <w:tc>
          <w:tcPr>
            <w:tcW w:w="1310" w:type="dxa"/>
            <w:tcBorders>
              <w:top w:val="nil"/>
              <w:left w:val="nil"/>
              <w:bottom w:val="nil"/>
              <w:right w:val="nil"/>
            </w:tcBorders>
          </w:tcPr>
          <w:p w14:paraId="5E09BF01" w14:textId="5FDF5F3B" w:rsidR="052F4E7B" w:rsidRPr="00414C97" w:rsidRDefault="50F9D716" w:rsidP="052F4E7B">
            <w:pPr>
              <w:rPr>
                <w:rFonts w:ascii="Times New Roman" w:hAnsi="Times New Roman" w:cs="Times New Roman"/>
                <w:sz w:val="21"/>
                <w:szCs w:val="21"/>
              </w:rPr>
            </w:pPr>
            <w:r w:rsidRPr="00414C97">
              <w:rPr>
                <w:rFonts w:ascii="Times New Roman" w:hAnsi="Times New Roman" w:cs="Times New Roman"/>
                <w:sz w:val="21"/>
                <w:szCs w:val="21"/>
              </w:rPr>
              <w:t xml:space="preserve">Brain tumor </w:t>
            </w:r>
            <w:proofErr w:type="spellStart"/>
            <w:r w:rsidRPr="00414C97">
              <w:rPr>
                <w:rFonts w:ascii="Times New Roman" w:hAnsi="Times New Roman" w:cs="Times New Roman"/>
                <w:sz w:val="21"/>
                <w:szCs w:val="21"/>
              </w:rPr>
              <w:t>resectioning</w:t>
            </w:r>
            <w:proofErr w:type="spellEnd"/>
            <w:r w:rsidRPr="00414C97">
              <w:rPr>
                <w:rFonts w:ascii="Times New Roman" w:hAnsi="Times New Roman" w:cs="Times New Roman"/>
                <w:sz w:val="21"/>
                <w:szCs w:val="21"/>
              </w:rPr>
              <w:t xml:space="preserve"> x2</w:t>
            </w:r>
          </w:p>
        </w:tc>
        <w:tc>
          <w:tcPr>
            <w:tcW w:w="915" w:type="dxa"/>
            <w:tcBorders>
              <w:top w:val="nil"/>
              <w:left w:val="nil"/>
              <w:bottom w:val="nil"/>
              <w:right w:val="nil"/>
            </w:tcBorders>
          </w:tcPr>
          <w:p w14:paraId="064972DF" w14:textId="2F1D569D"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2010; 2018</w:t>
            </w:r>
          </w:p>
        </w:tc>
        <w:tc>
          <w:tcPr>
            <w:tcW w:w="1375" w:type="dxa"/>
            <w:tcBorders>
              <w:top w:val="nil"/>
              <w:left w:val="nil"/>
              <w:bottom w:val="nil"/>
              <w:right w:val="nil"/>
            </w:tcBorders>
          </w:tcPr>
          <w:p w14:paraId="19306483" w14:textId="736B9AF5"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Moderate</w:t>
            </w:r>
          </w:p>
        </w:tc>
        <w:tc>
          <w:tcPr>
            <w:tcW w:w="1440" w:type="dxa"/>
            <w:tcBorders>
              <w:top w:val="nil"/>
              <w:left w:val="nil"/>
              <w:bottom w:val="nil"/>
              <w:right w:val="nil"/>
            </w:tcBorders>
          </w:tcPr>
          <w:p w14:paraId="70868FE0" w14:textId="42C17F32"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Yes</w:t>
            </w:r>
          </w:p>
        </w:tc>
        <w:tc>
          <w:tcPr>
            <w:tcW w:w="1080" w:type="dxa"/>
            <w:tcBorders>
              <w:top w:val="nil"/>
              <w:left w:val="nil"/>
              <w:bottom w:val="nil"/>
              <w:right w:val="nil"/>
            </w:tcBorders>
          </w:tcPr>
          <w:p w14:paraId="31865BB0" w14:textId="267674EB" w:rsidR="052F4E7B" w:rsidRPr="00414C97" w:rsidRDefault="052F4E7B" w:rsidP="052F4E7B">
            <w:pPr>
              <w:rPr>
                <w:rFonts w:ascii="Times New Roman" w:hAnsi="Times New Roman" w:cs="Times New Roman"/>
                <w:sz w:val="21"/>
                <w:szCs w:val="21"/>
              </w:rPr>
            </w:pPr>
            <w:r w:rsidRPr="00414C97">
              <w:rPr>
                <w:rFonts w:ascii="Times New Roman" w:hAnsi="Times New Roman" w:cs="Times New Roman"/>
                <w:sz w:val="21"/>
                <w:szCs w:val="21"/>
              </w:rPr>
              <w:t>No</w:t>
            </w:r>
          </w:p>
        </w:tc>
      </w:tr>
    </w:tbl>
    <w:p w14:paraId="25D3A1C4" w14:textId="725A8EFD" w:rsidR="052F4E7B" w:rsidRPr="00AB4EAB" w:rsidRDefault="50F9D716" w:rsidP="50F9D716">
      <w:pPr>
        <w:rPr>
          <w:rFonts w:ascii="Times New Roman" w:hAnsi="Times New Roman" w:cs="Times New Roman"/>
          <w:sz w:val="24"/>
          <w:szCs w:val="24"/>
        </w:rPr>
      </w:pPr>
      <w:r w:rsidRPr="00AB4EAB">
        <w:rPr>
          <w:rFonts w:ascii="Times New Roman" w:hAnsi="Times New Roman" w:cs="Times New Roman"/>
          <w:sz w:val="24"/>
          <w:szCs w:val="24"/>
        </w:rPr>
        <w:t>Procedures</w:t>
      </w:r>
    </w:p>
    <w:p w14:paraId="4955F778" w14:textId="12615657" w:rsidR="052F4E7B" w:rsidRPr="00AB4EAB" w:rsidRDefault="50F9D716" w:rsidP="50F9D716">
      <w:pPr>
        <w:rPr>
          <w:rFonts w:ascii="Times New Roman" w:eastAsiaTheme="minorEastAsia" w:hAnsi="Times New Roman" w:cs="Times New Roman"/>
          <w:color w:val="000000" w:themeColor="text1"/>
          <w:sz w:val="24"/>
          <w:szCs w:val="24"/>
        </w:rPr>
      </w:pPr>
      <w:r w:rsidRPr="00AB4EAB">
        <w:rPr>
          <w:rFonts w:ascii="Times New Roman" w:eastAsiaTheme="minorEastAsia" w:hAnsi="Times New Roman" w:cs="Times New Roman"/>
          <w:color w:val="000000" w:themeColor="text1"/>
          <w:sz w:val="24"/>
          <w:szCs w:val="24"/>
        </w:rPr>
        <w:t xml:space="preserve">The case series consisted of </w:t>
      </w:r>
      <w:r w:rsidR="00A10733">
        <w:rPr>
          <w:rFonts w:ascii="Times New Roman" w:eastAsiaTheme="minorEastAsia" w:hAnsi="Times New Roman" w:cs="Times New Roman"/>
          <w:color w:val="000000" w:themeColor="text1"/>
          <w:sz w:val="24"/>
          <w:szCs w:val="24"/>
        </w:rPr>
        <w:t xml:space="preserve">an </w:t>
      </w:r>
      <w:r w:rsidRPr="00AB4EAB">
        <w:rPr>
          <w:rFonts w:ascii="Times New Roman" w:eastAsiaTheme="minorEastAsia" w:hAnsi="Times New Roman" w:cs="Times New Roman"/>
          <w:color w:val="000000" w:themeColor="text1"/>
          <w:sz w:val="24"/>
          <w:szCs w:val="24"/>
        </w:rPr>
        <w:t>exploratory AB design comprising a baseline and intervention phase</w:t>
      </w:r>
      <w:r w:rsidR="0031325B">
        <w:rPr>
          <w:rFonts w:ascii="Times New Roman" w:eastAsiaTheme="minorEastAsia" w:hAnsi="Times New Roman" w:cs="Times New Roman"/>
          <w:color w:val="000000" w:themeColor="text1"/>
          <w:sz w:val="24"/>
          <w:szCs w:val="24"/>
        </w:rPr>
        <w:t xml:space="preserve"> designed to evaluate whether the addition of </w:t>
      </w:r>
      <w:r w:rsidR="00984B42">
        <w:rPr>
          <w:rFonts w:ascii="Times New Roman" w:eastAsiaTheme="minorEastAsia" w:hAnsi="Times New Roman" w:cs="Times New Roman"/>
          <w:color w:val="000000" w:themeColor="text1"/>
          <w:sz w:val="24"/>
          <w:szCs w:val="24"/>
        </w:rPr>
        <w:t xml:space="preserve">a single variable, application of clinician-driven </w:t>
      </w:r>
      <w:r w:rsidR="0031325B">
        <w:rPr>
          <w:rFonts w:ascii="Times New Roman" w:eastAsiaTheme="minorEastAsia" w:hAnsi="Times New Roman" w:cs="Times New Roman"/>
          <w:color w:val="000000" w:themeColor="text1"/>
          <w:sz w:val="24"/>
          <w:szCs w:val="24"/>
        </w:rPr>
        <w:t>engagement factors</w:t>
      </w:r>
      <w:r w:rsidR="00984B42">
        <w:rPr>
          <w:rFonts w:ascii="Times New Roman" w:eastAsiaTheme="minorEastAsia" w:hAnsi="Times New Roman" w:cs="Times New Roman"/>
          <w:color w:val="000000" w:themeColor="text1"/>
          <w:sz w:val="24"/>
          <w:szCs w:val="24"/>
        </w:rPr>
        <w:t>,</w:t>
      </w:r>
      <w:r w:rsidR="0031325B">
        <w:rPr>
          <w:rFonts w:ascii="Times New Roman" w:eastAsiaTheme="minorEastAsia" w:hAnsi="Times New Roman" w:cs="Times New Roman"/>
          <w:color w:val="000000" w:themeColor="text1"/>
          <w:sz w:val="24"/>
          <w:szCs w:val="24"/>
        </w:rPr>
        <w:t xml:space="preserve"> changed performance on </w:t>
      </w:r>
      <w:r w:rsidR="00984B42">
        <w:rPr>
          <w:rFonts w:ascii="Times New Roman" w:eastAsiaTheme="minorEastAsia" w:hAnsi="Times New Roman" w:cs="Times New Roman"/>
          <w:color w:val="000000" w:themeColor="text1"/>
          <w:sz w:val="24"/>
          <w:szCs w:val="24"/>
        </w:rPr>
        <w:t xml:space="preserve">a static series of </w:t>
      </w:r>
      <w:r w:rsidR="0031325B">
        <w:rPr>
          <w:rFonts w:ascii="Times New Roman" w:eastAsiaTheme="minorEastAsia" w:hAnsi="Times New Roman" w:cs="Times New Roman"/>
          <w:color w:val="000000" w:themeColor="text1"/>
          <w:sz w:val="24"/>
          <w:szCs w:val="24"/>
        </w:rPr>
        <w:t>attention tasks</w:t>
      </w:r>
      <w:r w:rsidRPr="00AB4EAB">
        <w:rPr>
          <w:rFonts w:ascii="Times New Roman" w:eastAsiaTheme="minorEastAsia" w:hAnsi="Times New Roman" w:cs="Times New Roman"/>
          <w:color w:val="000000" w:themeColor="text1"/>
          <w:sz w:val="24"/>
          <w:szCs w:val="24"/>
        </w:rPr>
        <w:t>. Each participant served as their own control, which was represented by their baseline performance. Upon demonstrations of a relatively stable baseline performance range, each participant then entered the intervention phase. A licensed speech-language pathologist conducted all treatment sessions across both the baseline and intervention phases. All sessions took place over a HIPPA-compliant video teleconference platform.</w:t>
      </w:r>
    </w:p>
    <w:p w14:paraId="748DCDC9" w14:textId="33ABB56D" w:rsidR="052F4E7B" w:rsidRPr="00AB4EAB" w:rsidRDefault="50F9D716" w:rsidP="50F9D716">
      <w:pPr>
        <w:rPr>
          <w:rFonts w:ascii="Times New Roman" w:eastAsiaTheme="minorEastAsia" w:hAnsi="Times New Roman" w:cs="Times New Roman"/>
          <w:color w:val="000000" w:themeColor="text1"/>
          <w:sz w:val="24"/>
          <w:szCs w:val="24"/>
        </w:rPr>
      </w:pPr>
      <w:r w:rsidRPr="00AB4EAB">
        <w:rPr>
          <w:rFonts w:ascii="Times New Roman" w:eastAsiaTheme="minorEastAsia" w:hAnsi="Times New Roman" w:cs="Times New Roman"/>
          <w:color w:val="000000" w:themeColor="text1"/>
          <w:sz w:val="24"/>
          <w:szCs w:val="24"/>
        </w:rPr>
        <w:t xml:space="preserve">The baseline phase was comprised of three to five sessions. Sessions occurred on separate days across a one-to-two-week period, each session lasting approximately 20-minutes in length. Baseline sessions were used to establish demonstrations of a performance range and stability across a series of cognitive tasks selected from the APT-3 program. Selected APT-3 tasks included both auditory and visual tasks for two participants, while only auditory tasks were used </w:t>
      </w:r>
      <w:r w:rsidRPr="00AB4EAB">
        <w:rPr>
          <w:rFonts w:ascii="Times New Roman" w:eastAsiaTheme="minorEastAsia" w:hAnsi="Times New Roman" w:cs="Times New Roman"/>
          <w:color w:val="000000" w:themeColor="text1"/>
          <w:sz w:val="24"/>
          <w:szCs w:val="24"/>
        </w:rPr>
        <w:lastRenderedPageBreak/>
        <w:t>with one participant. Auditory tasks targeted two primary cognitive domains: working memory or sustained attention, while visual tasks targeted working memory, selective attention, and suppression.</w:t>
      </w:r>
    </w:p>
    <w:p w14:paraId="53873A29" w14:textId="6177FDA1" w:rsidR="052F4E7B" w:rsidRDefault="50F9D716" w:rsidP="50F9D716">
      <w:pPr>
        <w:rPr>
          <w:rFonts w:ascii="Times New Roman" w:eastAsiaTheme="minorEastAsia" w:hAnsi="Times New Roman" w:cs="Times New Roman"/>
          <w:color w:val="000000" w:themeColor="text1"/>
          <w:sz w:val="24"/>
          <w:szCs w:val="24"/>
        </w:rPr>
      </w:pPr>
      <w:r w:rsidRPr="00AB4EAB">
        <w:rPr>
          <w:rFonts w:ascii="Times New Roman" w:eastAsiaTheme="minorEastAsia" w:hAnsi="Times New Roman" w:cs="Times New Roman"/>
          <w:color w:val="000000" w:themeColor="text1"/>
          <w:sz w:val="24"/>
          <w:szCs w:val="24"/>
        </w:rPr>
        <w:t>Each tas</w:t>
      </w:r>
      <w:r w:rsidR="00984B42">
        <w:rPr>
          <w:rFonts w:ascii="Times New Roman" w:eastAsiaTheme="minorEastAsia" w:hAnsi="Times New Roman" w:cs="Times New Roman"/>
          <w:color w:val="000000" w:themeColor="text1"/>
          <w:sz w:val="24"/>
          <w:szCs w:val="24"/>
        </w:rPr>
        <w:t>k</w:t>
      </w:r>
      <w:r w:rsidRPr="00AB4EAB">
        <w:rPr>
          <w:rFonts w:ascii="Times New Roman" w:eastAsiaTheme="minorEastAsia" w:hAnsi="Times New Roman" w:cs="Times New Roman"/>
          <w:color w:val="000000" w:themeColor="text1"/>
          <w:sz w:val="24"/>
          <w:szCs w:val="24"/>
        </w:rPr>
        <w:t xml:space="preserve"> contained a series of </w:t>
      </w:r>
      <w:r w:rsidR="00984B42">
        <w:rPr>
          <w:rFonts w:ascii="Times New Roman" w:eastAsiaTheme="minorEastAsia" w:hAnsi="Times New Roman" w:cs="Times New Roman"/>
          <w:color w:val="000000" w:themeColor="text1"/>
          <w:sz w:val="24"/>
          <w:szCs w:val="24"/>
        </w:rPr>
        <w:t xml:space="preserve">subtasks that comprised of a </w:t>
      </w:r>
      <w:r w:rsidR="00C02F7A">
        <w:rPr>
          <w:rFonts w:ascii="Times New Roman" w:eastAsiaTheme="minorEastAsia" w:hAnsi="Times New Roman" w:cs="Times New Roman"/>
          <w:color w:val="000000" w:themeColor="text1"/>
          <w:sz w:val="24"/>
          <w:szCs w:val="24"/>
        </w:rPr>
        <w:t>series</w:t>
      </w:r>
      <w:r w:rsidR="00984B42">
        <w:rPr>
          <w:rFonts w:ascii="Times New Roman" w:eastAsiaTheme="minorEastAsia" w:hAnsi="Times New Roman" w:cs="Times New Roman"/>
          <w:color w:val="000000" w:themeColor="text1"/>
          <w:sz w:val="24"/>
          <w:szCs w:val="24"/>
        </w:rPr>
        <w:t xml:space="preserve"> of</w:t>
      </w:r>
      <w:r w:rsidR="0031325B">
        <w:rPr>
          <w:rFonts w:ascii="Times New Roman" w:eastAsiaTheme="minorEastAsia" w:hAnsi="Times New Roman" w:cs="Times New Roman"/>
          <w:color w:val="000000" w:themeColor="text1"/>
          <w:sz w:val="24"/>
          <w:szCs w:val="24"/>
        </w:rPr>
        <w:t xml:space="preserve"> </w:t>
      </w:r>
      <w:r w:rsidRPr="00AB4EAB">
        <w:rPr>
          <w:rFonts w:ascii="Times New Roman" w:eastAsiaTheme="minorEastAsia" w:hAnsi="Times New Roman" w:cs="Times New Roman"/>
          <w:color w:val="000000" w:themeColor="text1"/>
          <w:sz w:val="24"/>
          <w:szCs w:val="24"/>
        </w:rPr>
        <w:t>drills, which were presented hierarchically, based on complexity.</w:t>
      </w:r>
      <w:r w:rsidR="00AB4EAB">
        <w:rPr>
          <w:rFonts w:ascii="Times New Roman" w:eastAsiaTheme="minorEastAsia" w:hAnsi="Times New Roman" w:cs="Times New Roman"/>
          <w:color w:val="000000" w:themeColor="text1"/>
          <w:sz w:val="24"/>
          <w:szCs w:val="24"/>
        </w:rPr>
        <w:t xml:space="preserve"> </w:t>
      </w:r>
      <w:r w:rsidRPr="00AB4EAB">
        <w:rPr>
          <w:rFonts w:ascii="Times New Roman" w:eastAsiaTheme="minorEastAsia" w:hAnsi="Times New Roman" w:cs="Times New Roman"/>
          <w:color w:val="000000" w:themeColor="text1"/>
          <w:sz w:val="24"/>
          <w:szCs w:val="24"/>
        </w:rPr>
        <w:t xml:space="preserve">When a participant demonstrated four consecutive correct responses, the </w:t>
      </w:r>
      <w:r w:rsidR="00C02F7A">
        <w:rPr>
          <w:rFonts w:ascii="Times New Roman" w:eastAsiaTheme="minorEastAsia" w:hAnsi="Times New Roman" w:cs="Times New Roman"/>
          <w:color w:val="000000" w:themeColor="text1"/>
          <w:sz w:val="24"/>
          <w:szCs w:val="24"/>
        </w:rPr>
        <w:t>drill</w:t>
      </w:r>
      <w:r w:rsidRPr="00AB4EAB">
        <w:rPr>
          <w:rFonts w:ascii="Times New Roman" w:eastAsiaTheme="minorEastAsia" w:hAnsi="Times New Roman" w:cs="Times New Roman"/>
          <w:color w:val="000000" w:themeColor="text1"/>
          <w:sz w:val="24"/>
          <w:szCs w:val="24"/>
        </w:rPr>
        <w:t xml:space="preserve"> was ceased and then the clinician would present the instructions for the next set </w:t>
      </w:r>
      <w:r w:rsidR="00C02F7A">
        <w:rPr>
          <w:rFonts w:ascii="Times New Roman" w:eastAsiaTheme="minorEastAsia" w:hAnsi="Times New Roman" w:cs="Times New Roman"/>
          <w:color w:val="000000" w:themeColor="text1"/>
          <w:sz w:val="24"/>
          <w:szCs w:val="24"/>
        </w:rPr>
        <w:t>of drills</w:t>
      </w:r>
      <w:r w:rsidRPr="00AB4EAB">
        <w:rPr>
          <w:rFonts w:ascii="Times New Roman" w:eastAsiaTheme="minorEastAsia" w:hAnsi="Times New Roman" w:cs="Times New Roman"/>
          <w:color w:val="000000" w:themeColor="text1"/>
          <w:sz w:val="24"/>
          <w:szCs w:val="24"/>
        </w:rPr>
        <w:t xml:space="preserve"> in the </w:t>
      </w:r>
      <w:r w:rsidR="00C02F7A">
        <w:rPr>
          <w:rFonts w:ascii="Times New Roman" w:eastAsiaTheme="minorEastAsia" w:hAnsi="Times New Roman" w:cs="Times New Roman"/>
          <w:color w:val="000000" w:themeColor="text1"/>
          <w:sz w:val="24"/>
          <w:szCs w:val="24"/>
        </w:rPr>
        <w:t>sub</w:t>
      </w:r>
      <w:r w:rsidRPr="00AB4EAB">
        <w:rPr>
          <w:rFonts w:ascii="Times New Roman" w:eastAsiaTheme="minorEastAsia" w:hAnsi="Times New Roman" w:cs="Times New Roman"/>
          <w:color w:val="000000" w:themeColor="text1"/>
          <w:sz w:val="24"/>
          <w:szCs w:val="24"/>
        </w:rPr>
        <w:t xml:space="preserve">task hierarchy. When a participant demonstrated three consecutive errored responses, the clinician would cease engaging in the </w:t>
      </w:r>
      <w:r w:rsidR="00C02F7A">
        <w:rPr>
          <w:rFonts w:ascii="Times New Roman" w:eastAsiaTheme="minorEastAsia" w:hAnsi="Times New Roman" w:cs="Times New Roman"/>
          <w:color w:val="000000" w:themeColor="text1"/>
          <w:sz w:val="24"/>
          <w:szCs w:val="24"/>
        </w:rPr>
        <w:t>drill</w:t>
      </w:r>
      <w:r w:rsidRPr="00AB4EAB">
        <w:rPr>
          <w:rFonts w:ascii="Times New Roman" w:eastAsiaTheme="minorEastAsia" w:hAnsi="Times New Roman" w:cs="Times New Roman"/>
          <w:color w:val="000000" w:themeColor="text1"/>
          <w:sz w:val="24"/>
          <w:szCs w:val="24"/>
        </w:rPr>
        <w:t xml:space="preserve"> and move on to the next </w:t>
      </w:r>
      <w:r w:rsidR="00C02F7A">
        <w:rPr>
          <w:rFonts w:ascii="Times New Roman" w:eastAsiaTheme="minorEastAsia" w:hAnsi="Times New Roman" w:cs="Times New Roman"/>
          <w:color w:val="000000" w:themeColor="text1"/>
          <w:sz w:val="24"/>
          <w:szCs w:val="24"/>
        </w:rPr>
        <w:t>drill</w:t>
      </w:r>
      <w:r w:rsidRPr="00AB4EAB">
        <w:rPr>
          <w:rFonts w:ascii="Times New Roman" w:eastAsiaTheme="minorEastAsia" w:hAnsi="Times New Roman" w:cs="Times New Roman"/>
          <w:color w:val="000000" w:themeColor="text1"/>
          <w:sz w:val="24"/>
          <w:szCs w:val="24"/>
        </w:rPr>
        <w:t xml:space="preserve"> in the series. E</w:t>
      </w:r>
      <w:r w:rsidR="00C02F7A">
        <w:rPr>
          <w:rFonts w:ascii="Times New Roman" w:eastAsiaTheme="minorEastAsia" w:hAnsi="Times New Roman" w:cs="Times New Roman"/>
          <w:color w:val="000000" w:themeColor="text1"/>
          <w:sz w:val="24"/>
          <w:szCs w:val="24"/>
        </w:rPr>
        <w:t>very</w:t>
      </w:r>
      <w:r w:rsidRPr="00AB4EAB">
        <w:rPr>
          <w:rFonts w:ascii="Times New Roman" w:eastAsiaTheme="minorEastAsia" w:hAnsi="Times New Roman" w:cs="Times New Roman"/>
          <w:color w:val="000000" w:themeColor="text1"/>
          <w:sz w:val="24"/>
          <w:szCs w:val="24"/>
        </w:rPr>
        <w:t xml:space="preserve"> session would start at the base of the </w:t>
      </w:r>
      <w:r w:rsidR="00C02F7A">
        <w:rPr>
          <w:rFonts w:ascii="Times New Roman" w:eastAsiaTheme="minorEastAsia" w:hAnsi="Times New Roman" w:cs="Times New Roman"/>
          <w:color w:val="000000" w:themeColor="text1"/>
          <w:sz w:val="24"/>
          <w:szCs w:val="24"/>
        </w:rPr>
        <w:t xml:space="preserve">task </w:t>
      </w:r>
      <w:r w:rsidRPr="00AB4EAB">
        <w:rPr>
          <w:rFonts w:ascii="Times New Roman" w:eastAsiaTheme="minorEastAsia" w:hAnsi="Times New Roman" w:cs="Times New Roman"/>
          <w:color w:val="000000" w:themeColor="text1"/>
          <w:sz w:val="24"/>
          <w:szCs w:val="24"/>
        </w:rPr>
        <w:t xml:space="preserve">hierarchy, utilizing different stimuli to avoid task learning, and then continue until they had reached a ceiling across all tasks. To minimize demonstrations of engagement behaviors, the clinician incorporated basic greetings, while activity instructions were scripted and served as the primary form of communication and source of engagement between clinician and participant throughout the baseline phase. </w:t>
      </w:r>
      <w:r w:rsidR="00F24DC8">
        <w:rPr>
          <w:rFonts w:ascii="Times New Roman" w:eastAsiaTheme="minorEastAsia" w:hAnsi="Times New Roman" w:cs="Times New Roman"/>
          <w:color w:val="000000" w:themeColor="text1"/>
          <w:sz w:val="24"/>
          <w:szCs w:val="24"/>
        </w:rPr>
        <w:t>Task hierarchies can be found in Table 2 (auditory tasks) and Table 3 (visual tasks).</w:t>
      </w:r>
    </w:p>
    <w:p w14:paraId="18D9F111" w14:textId="26DDDD4B" w:rsidR="00DA4885" w:rsidRDefault="00F137A9"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Table </w:t>
      </w:r>
      <w:r w:rsidR="008C0011">
        <w:rPr>
          <w:rFonts w:ascii="Times New Roman" w:eastAsiaTheme="minorEastAsia" w:hAnsi="Times New Roman" w:cs="Times New Roman"/>
          <w:color w:val="000000" w:themeColor="text1"/>
          <w:sz w:val="24"/>
          <w:szCs w:val="24"/>
        </w:rPr>
        <w:t>2</w:t>
      </w:r>
      <w:r>
        <w:rPr>
          <w:rFonts w:ascii="Times New Roman" w:eastAsiaTheme="minorEastAsia" w:hAnsi="Times New Roman" w:cs="Times New Roman"/>
          <w:color w:val="000000" w:themeColor="text1"/>
          <w:sz w:val="24"/>
          <w:szCs w:val="24"/>
        </w:rPr>
        <w:t xml:space="preserve">. APT-3 </w:t>
      </w:r>
      <w:r w:rsidR="008C0011">
        <w:rPr>
          <w:rFonts w:ascii="Times New Roman" w:eastAsiaTheme="minorEastAsia" w:hAnsi="Times New Roman" w:cs="Times New Roman"/>
          <w:color w:val="000000" w:themeColor="text1"/>
          <w:sz w:val="24"/>
          <w:szCs w:val="24"/>
        </w:rPr>
        <w:t xml:space="preserve">Auditory </w:t>
      </w:r>
      <w:r w:rsidR="009F7D1E">
        <w:rPr>
          <w:rFonts w:ascii="Times New Roman" w:eastAsiaTheme="minorEastAsia" w:hAnsi="Times New Roman" w:cs="Times New Roman"/>
          <w:color w:val="000000" w:themeColor="text1"/>
          <w:sz w:val="24"/>
          <w:szCs w:val="24"/>
        </w:rPr>
        <w:t xml:space="preserve">Attention </w:t>
      </w:r>
      <w:r>
        <w:rPr>
          <w:rFonts w:ascii="Times New Roman" w:eastAsiaTheme="minorEastAsia" w:hAnsi="Times New Roman" w:cs="Times New Roman"/>
          <w:color w:val="000000" w:themeColor="text1"/>
          <w:sz w:val="24"/>
          <w:szCs w:val="24"/>
        </w:rPr>
        <w:t>Task Hierarchy</w:t>
      </w:r>
    </w:p>
    <w:tbl>
      <w:tblPr>
        <w:tblStyle w:val="TableGrid"/>
        <w:tblW w:w="8640" w:type="dxa"/>
        <w:tblLook w:val="04A0" w:firstRow="1" w:lastRow="0" w:firstColumn="1" w:lastColumn="0" w:noHBand="0" w:noVBand="1"/>
      </w:tblPr>
      <w:tblGrid>
        <w:gridCol w:w="2970"/>
        <w:gridCol w:w="3240"/>
        <w:gridCol w:w="2430"/>
      </w:tblGrid>
      <w:tr w:rsidR="0083772A" w14:paraId="257CCFD4" w14:textId="77777777" w:rsidTr="00E6326E">
        <w:trPr>
          <w:trHeight w:val="79"/>
        </w:trPr>
        <w:tc>
          <w:tcPr>
            <w:tcW w:w="2970" w:type="dxa"/>
            <w:tcBorders>
              <w:left w:val="nil"/>
              <w:bottom w:val="single" w:sz="4" w:space="0" w:color="auto"/>
              <w:right w:val="nil"/>
            </w:tcBorders>
          </w:tcPr>
          <w:p w14:paraId="20E769BC" w14:textId="6A8797DE" w:rsidR="00306A58" w:rsidRDefault="00306A58" w:rsidP="00306A58">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Task Sequence Order</w:t>
            </w:r>
          </w:p>
        </w:tc>
        <w:tc>
          <w:tcPr>
            <w:tcW w:w="3240" w:type="dxa"/>
            <w:tcBorders>
              <w:left w:val="nil"/>
              <w:bottom w:val="single" w:sz="4" w:space="0" w:color="auto"/>
              <w:right w:val="nil"/>
            </w:tcBorders>
          </w:tcPr>
          <w:p w14:paraId="68D00CB6" w14:textId="2F52565F" w:rsidR="00306A58" w:rsidRDefault="0078077C" w:rsidP="00102B77">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Sub</w:t>
            </w:r>
            <w:r w:rsidR="00984B42">
              <w:rPr>
                <w:rFonts w:ascii="Times New Roman" w:eastAsiaTheme="minorEastAsia" w:hAnsi="Times New Roman" w:cs="Times New Roman"/>
                <w:color w:val="000000" w:themeColor="text1"/>
                <w:sz w:val="24"/>
                <w:szCs w:val="24"/>
              </w:rPr>
              <w:t>t</w:t>
            </w:r>
            <w:r w:rsidR="00306A58">
              <w:rPr>
                <w:rFonts w:ascii="Times New Roman" w:eastAsiaTheme="minorEastAsia" w:hAnsi="Times New Roman" w:cs="Times New Roman"/>
                <w:color w:val="000000" w:themeColor="text1"/>
                <w:sz w:val="24"/>
                <w:szCs w:val="24"/>
              </w:rPr>
              <w:t>ask</w:t>
            </w:r>
            <w:r w:rsidR="006E0CED">
              <w:rPr>
                <w:rFonts w:ascii="Times New Roman" w:eastAsiaTheme="minorEastAsia" w:hAnsi="Times New Roman" w:cs="Times New Roman"/>
                <w:color w:val="000000" w:themeColor="text1"/>
                <w:sz w:val="24"/>
                <w:szCs w:val="24"/>
              </w:rPr>
              <w:t>s</w:t>
            </w:r>
          </w:p>
        </w:tc>
        <w:tc>
          <w:tcPr>
            <w:tcW w:w="2430" w:type="dxa"/>
            <w:tcBorders>
              <w:left w:val="nil"/>
              <w:bottom w:val="single" w:sz="4" w:space="0" w:color="000000" w:themeColor="text1"/>
              <w:right w:val="nil"/>
            </w:tcBorders>
          </w:tcPr>
          <w:p w14:paraId="1084A3E5" w14:textId="463BD3DB" w:rsidR="00306A58" w:rsidRPr="00570EBD" w:rsidRDefault="00306A58" w:rsidP="00306A58">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Drill Sequence Order</w:t>
            </w:r>
          </w:p>
        </w:tc>
      </w:tr>
      <w:tr w:rsidR="00306A58" w14:paraId="544F7A88" w14:textId="77777777" w:rsidTr="00E6326E">
        <w:trPr>
          <w:trHeight w:val="79"/>
        </w:trPr>
        <w:tc>
          <w:tcPr>
            <w:tcW w:w="2970" w:type="dxa"/>
            <w:vMerge w:val="restart"/>
            <w:tcBorders>
              <w:top w:val="single" w:sz="4" w:space="0" w:color="auto"/>
              <w:left w:val="nil"/>
              <w:bottom w:val="nil"/>
              <w:right w:val="nil"/>
            </w:tcBorders>
          </w:tcPr>
          <w:p w14:paraId="4A14CFDE" w14:textId="493FE085" w:rsidR="00306A58" w:rsidRPr="006E0CED" w:rsidRDefault="006E0CED" w:rsidP="006E0CED">
            <w:pPr>
              <w:rPr>
                <w:rFonts w:ascii="Times New Roman" w:eastAsiaTheme="minorEastAsia" w:hAnsi="Times New Roman" w:cs="Times New Roman"/>
                <w:color w:val="000000" w:themeColor="text1"/>
                <w:sz w:val="24"/>
                <w:szCs w:val="24"/>
              </w:rPr>
            </w:pPr>
            <w:r w:rsidRPr="006E0CED">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6E0CED">
              <w:rPr>
                <w:rFonts w:ascii="Times New Roman" w:eastAsiaTheme="minorEastAsia" w:hAnsi="Times New Roman" w:cs="Times New Roman"/>
                <w:color w:val="000000" w:themeColor="text1"/>
                <w:sz w:val="24"/>
                <w:szCs w:val="24"/>
              </w:rPr>
              <w:t>Num</w:t>
            </w:r>
            <w:r>
              <w:rPr>
                <w:rFonts w:ascii="Times New Roman" w:eastAsiaTheme="minorEastAsia" w:hAnsi="Times New Roman" w:cs="Times New Roman"/>
                <w:color w:val="000000" w:themeColor="text1"/>
                <w:sz w:val="24"/>
                <w:szCs w:val="24"/>
              </w:rPr>
              <w:t>ber Sequences</w:t>
            </w:r>
          </w:p>
        </w:tc>
        <w:tc>
          <w:tcPr>
            <w:tcW w:w="3240" w:type="dxa"/>
            <w:vMerge w:val="restart"/>
            <w:tcBorders>
              <w:top w:val="single" w:sz="4" w:space="0" w:color="auto"/>
              <w:left w:val="nil"/>
              <w:bottom w:val="nil"/>
              <w:right w:val="nil"/>
            </w:tcBorders>
          </w:tcPr>
          <w:p w14:paraId="5CF013EE" w14:textId="07A5CCB5" w:rsidR="00306A58" w:rsidRDefault="00306A58" w:rsidP="00D96B3B">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3-Number Sequences</w:t>
            </w:r>
          </w:p>
        </w:tc>
        <w:tc>
          <w:tcPr>
            <w:tcW w:w="2430" w:type="dxa"/>
            <w:tcBorders>
              <w:left w:val="nil"/>
              <w:bottom w:val="nil"/>
              <w:right w:val="nil"/>
            </w:tcBorders>
          </w:tcPr>
          <w:p w14:paraId="013981B5" w14:textId="164435BF" w:rsidR="00306A58" w:rsidRPr="00570EBD" w:rsidRDefault="00306A58" w:rsidP="00570EBD">
            <w:pPr>
              <w:rPr>
                <w:rFonts w:ascii="Times New Roman" w:eastAsiaTheme="minorEastAsia" w:hAnsi="Times New Roman" w:cs="Times New Roman"/>
                <w:color w:val="000000" w:themeColor="text1"/>
                <w:sz w:val="24"/>
                <w:szCs w:val="24"/>
              </w:rPr>
            </w:pPr>
            <w:r w:rsidRPr="00570EBD">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570EBD">
              <w:rPr>
                <w:rFonts w:ascii="Times New Roman" w:eastAsiaTheme="minorEastAsia" w:hAnsi="Times New Roman" w:cs="Times New Roman"/>
                <w:color w:val="000000" w:themeColor="text1"/>
                <w:sz w:val="24"/>
                <w:szCs w:val="24"/>
              </w:rPr>
              <w:t>Reverse</w:t>
            </w:r>
          </w:p>
        </w:tc>
      </w:tr>
      <w:tr w:rsidR="00306A58" w14:paraId="7C5D7596" w14:textId="77777777" w:rsidTr="00E6326E">
        <w:trPr>
          <w:trHeight w:val="79"/>
        </w:trPr>
        <w:tc>
          <w:tcPr>
            <w:tcW w:w="2970" w:type="dxa"/>
            <w:vMerge/>
            <w:tcBorders>
              <w:top w:val="nil"/>
              <w:left w:val="nil"/>
              <w:bottom w:val="nil"/>
              <w:right w:val="nil"/>
            </w:tcBorders>
          </w:tcPr>
          <w:p w14:paraId="4CD12AD2" w14:textId="77777777" w:rsidR="00306A58" w:rsidRDefault="00306A58"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2E974AA3" w14:textId="1B775A55" w:rsidR="00306A58" w:rsidRDefault="00306A58"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7D170A08" w14:textId="38FAB275" w:rsidR="00306A58" w:rsidRDefault="00306A58"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Ascending</w:t>
            </w:r>
          </w:p>
        </w:tc>
      </w:tr>
      <w:tr w:rsidR="00306A58" w14:paraId="6B9C64D1" w14:textId="77777777" w:rsidTr="00E6326E">
        <w:trPr>
          <w:trHeight w:val="79"/>
        </w:trPr>
        <w:tc>
          <w:tcPr>
            <w:tcW w:w="2970" w:type="dxa"/>
            <w:vMerge/>
            <w:tcBorders>
              <w:top w:val="nil"/>
              <w:left w:val="nil"/>
              <w:bottom w:val="nil"/>
              <w:right w:val="nil"/>
            </w:tcBorders>
          </w:tcPr>
          <w:p w14:paraId="225F72F8" w14:textId="77777777" w:rsidR="00306A58" w:rsidRDefault="00306A58"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2874FADF" w14:textId="0F64A01F" w:rsidR="00306A58" w:rsidRDefault="00306A58"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2AC90EC3" w14:textId="430440DB" w:rsidR="00306A58" w:rsidRDefault="00306A58"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3) Descending</w:t>
            </w:r>
          </w:p>
        </w:tc>
      </w:tr>
      <w:tr w:rsidR="00306A58" w14:paraId="3E30D106" w14:textId="77777777" w:rsidTr="00E6326E">
        <w:trPr>
          <w:trHeight w:val="79"/>
        </w:trPr>
        <w:tc>
          <w:tcPr>
            <w:tcW w:w="2970" w:type="dxa"/>
            <w:vMerge/>
            <w:tcBorders>
              <w:top w:val="nil"/>
              <w:left w:val="nil"/>
              <w:bottom w:val="nil"/>
              <w:right w:val="nil"/>
            </w:tcBorders>
          </w:tcPr>
          <w:p w14:paraId="69C308AF" w14:textId="77777777" w:rsidR="00306A58" w:rsidRDefault="00306A58"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69D4A30E" w14:textId="42CA664A" w:rsidR="00306A58" w:rsidRDefault="00306A58"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1D80371D" w14:textId="1538E8A1" w:rsidR="00306A58" w:rsidRDefault="00306A58"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4) Add 3</w:t>
            </w:r>
          </w:p>
        </w:tc>
      </w:tr>
      <w:tr w:rsidR="00306A58" w14:paraId="533511DC" w14:textId="77777777" w:rsidTr="00E6326E">
        <w:trPr>
          <w:trHeight w:val="79"/>
        </w:trPr>
        <w:tc>
          <w:tcPr>
            <w:tcW w:w="2970" w:type="dxa"/>
            <w:vMerge/>
            <w:tcBorders>
              <w:top w:val="nil"/>
              <w:left w:val="nil"/>
              <w:bottom w:val="nil"/>
              <w:right w:val="nil"/>
            </w:tcBorders>
          </w:tcPr>
          <w:p w14:paraId="49992496" w14:textId="77777777" w:rsidR="00306A58" w:rsidRDefault="00306A58"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71CFAB71" w14:textId="7A311FAD" w:rsidR="00306A58" w:rsidRDefault="00306A58"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506B336C" w14:textId="77777777" w:rsidR="00306A58" w:rsidRDefault="00306A58"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5) Subtract 2</w:t>
            </w:r>
          </w:p>
          <w:p w14:paraId="46F10D34" w14:textId="031ED201" w:rsidR="00D96B3B" w:rsidRDefault="00D96B3B" w:rsidP="50F9D716">
            <w:pPr>
              <w:rPr>
                <w:rFonts w:ascii="Times New Roman" w:eastAsiaTheme="minorEastAsia" w:hAnsi="Times New Roman" w:cs="Times New Roman"/>
                <w:color w:val="000000" w:themeColor="text1"/>
                <w:sz w:val="24"/>
                <w:szCs w:val="24"/>
              </w:rPr>
            </w:pPr>
          </w:p>
        </w:tc>
      </w:tr>
      <w:tr w:rsidR="00306A58" w14:paraId="75DBD9CB" w14:textId="77777777" w:rsidTr="00E6326E">
        <w:trPr>
          <w:trHeight w:val="79"/>
        </w:trPr>
        <w:tc>
          <w:tcPr>
            <w:tcW w:w="2970" w:type="dxa"/>
            <w:vMerge/>
            <w:tcBorders>
              <w:top w:val="nil"/>
              <w:left w:val="nil"/>
              <w:bottom w:val="nil"/>
              <w:right w:val="nil"/>
            </w:tcBorders>
          </w:tcPr>
          <w:p w14:paraId="6A38568C" w14:textId="77777777" w:rsidR="00306A58" w:rsidRDefault="00306A58" w:rsidP="50F9D716">
            <w:pPr>
              <w:rPr>
                <w:rFonts w:ascii="Times New Roman" w:eastAsiaTheme="minorEastAsia" w:hAnsi="Times New Roman" w:cs="Times New Roman"/>
                <w:color w:val="000000" w:themeColor="text1"/>
                <w:sz w:val="24"/>
                <w:szCs w:val="24"/>
              </w:rPr>
            </w:pPr>
          </w:p>
        </w:tc>
        <w:tc>
          <w:tcPr>
            <w:tcW w:w="3240" w:type="dxa"/>
            <w:vMerge w:val="restart"/>
            <w:tcBorders>
              <w:top w:val="nil"/>
              <w:left w:val="nil"/>
              <w:bottom w:val="nil"/>
              <w:right w:val="nil"/>
            </w:tcBorders>
          </w:tcPr>
          <w:p w14:paraId="081C981D" w14:textId="5CC8EA1D" w:rsidR="00306A58" w:rsidRDefault="00306A58" w:rsidP="00D96B3B">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4-Number Sequences</w:t>
            </w:r>
          </w:p>
        </w:tc>
        <w:tc>
          <w:tcPr>
            <w:tcW w:w="2430" w:type="dxa"/>
            <w:tcBorders>
              <w:top w:val="nil"/>
              <w:left w:val="nil"/>
              <w:bottom w:val="nil"/>
              <w:right w:val="nil"/>
            </w:tcBorders>
          </w:tcPr>
          <w:p w14:paraId="4C0448CE" w14:textId="4989464C" w:rsidR="00306A58" w:rsidRDefault="00306A58" w:rsidP="50F9D716">
            <w:pPr>
              <w:rPr>
                <w:rFonts w:ascii="Times New Roman" w:eastAsiaTheme="minorEastAsia" w:hAnsi="Times New Roman" w:cs="Times New Roman"/>
                <w:color w:val="000000" w:themeColor="text1"/>
                <w:sz w:val="24"/>
                <w:szCs w:val="24"/>
              </w:rPr>
            </w:pPr>
            <w:r w:rsidRPr="00570EBD">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570EBD">
              <w:rPr>
                <w:rFonts w:ascii="Times New Roman" w:eastAsiaTheme="minorEastAsia" w:hAnsi="Times New Roman" w:cs="Times New Roman"/>
                <w:color w:val="000000" w:themeColor="text1"/>
                <w:sz w:val="24"/>
                <w:szCs w:val="24"/>
              </w:rPr>
              <w:t>Reverse</w:t>
            </w:r>
          </w:p>
        </w:tc>
      </w:tr>
      <w:tr w:rsidR="00306A58" w14:paraId="5006E6A8" w14:textId="77777777" w:rsidTr="00E6326E">
        <w:trPr>
          <w:trHeight w:val="79"/>
        </w:trPr>
        <w:tc>
          <w:tcPr>
            <w:tcW w:w="2970" w:type="dxa"/>
            <w:vMerge/>
            <w:tcBorders>
              <w:top w:val="nil"/>
              <w:left w:val="nil"/>
              <w:bottom w:val="nil"/>
              <w:right w:val="nil"/>
            </w:tcBorders>
          </w:tcPr>
          <w:p w14:paraId="2951AD43" w14:textId="77777777" w:rsidR="00306A58" w:rsidRDefault="00306A58"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5358A491" w14:textId="0E5D389E" w:rsidR="00306A58" w:rsidRDefault="00306A58"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0AAE30C3" w14:textId="758E30EB" w:rsidR="00306A58" w:rsidRDefault="00306A58"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Ascending</w:t>
            </w:r>
          </w:p>
        </w:tc>
      </w:tr>
      <w:tr w:rsidR="00306A58" w14:paraId="4DC8DD35" w14:textId="77777777" w:rsidTr="00E6326E">
        <w:trPr>
          <w:trHeight w:val="79"/>
        </w:trPr>
        <w:tc>
          <w:tcPr>
            <w:tcW w:w="2970" w:type="dxa"/>
            <w:vMerge/>
            <w:tcBorders>
              <w:top w:val="nil"/>
              <w:left w:val="nil"/>
              <w:bottom w:val="nil"/>
              <w:right w:val="nil"/>
            </w:tcBorders>
          </w:tcPr>
          <w:p w14:paraId="26F9F7B3" w14:textId="77777777" w:rsidR="00306A58" w:rsidRDefault="00306A58"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33CBA20F" w14:textId="3D70AF18" w:rsidR="00306A58" w:rsidRDefault="00306A58"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2614E9ED" w14:textId="0D5863B0" w:rsidR="00306A58" w:rsidRDefault="00306A58"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3) Descending</w:t>
            </w:r>
          </w:p>
        </w:tc>
      </w:tr>
      <w:tr w:rsidR="00306A58" w14:paraId="6D5644EB" w14:textId="77777777" w:rsidTr="00E6326E">
        <w:trPr>
          <w:trHeight w:val="79"/>
        </w:trPr>
        <w:tc>
          <w:tcPr>
            <w:tcW w:w="2970" w:type="dxa"/>
            <w:vMerge/>
            <w:tcBorders>
              <w:top w:val="nil"/>
              <w:left w:val="nil"/>
              <w:bottom w:val="nil"/>
              <w:right w:val="nil"/>
            </w:tcBorders>
          </w:tcPr>
          <w:p w14:paraId="460BF761" w14:textId="77777777" w:rsidR="00306A58" w:rsidRDefault="00306A58"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2DDB172B" w14:textId="5EA0488B" w:rsidR="00306A58" w:rsidRDefault="00306A58"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49148917" w14:textId="7A97CA5A" w:rsidR="00306A58" w:rsidRDefault="00306A58"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4) Add 3</w:t>
            </w:r>
          </w:p>
        </w:tc>
      </w:tr>
      <w:tr w:rsidR="00306A58" w14:paraId="7752FFA5" w14:textId="77777777" w:rsidTr="00E6326E">
        <w:trPr>
          <w:trHeight w:val="79"/>
        </w:trPr>
        <w:tc>
          <w:tcPr>
            <w:tcW w:w="2970" w:type="dxa"/>
            <w:vMerge/>
            <w:tcBorders>
              <w:top w:val="nil"/>
              <w:left w:val="nil"/>
              <w:bottom w:val="nil"/>
              <w:right w:val="nil"/>
            </w:tcBorders>
          </w:tcPr>
          <w:p w14:paraId="21D3BE2F" w14:textId="77777777" w:rsidR="00306A58" w:rsidRDefault="00306A58"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219EED39" w14:textId="541E19E1" w:rsidR="00306A58" w:rsidRDefault="00306A58"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1D088BF2" w14:textId="77777777" w:rsidR="00306A58" w:rsidRDefault="00306A58"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5) Subtract 2</w:t>
            </w:r>
          </w:p>
          <w:p w14:paraId="68FF754D" w14:textId="3BA0A5E1" w:rsidR="00D96B3B" w:rsidRDefault="00D96B3B" w:rsidP="50F9D716">
            <w:pPr>
              <w:rPr>
                <w:rFonts w:ascii="Times New Roman" w:eastAsiaTheme="minorEastAsia" w:hAnsi="Times New Roman" w:cs="Times New Roman"/>
                <w:color w:val="000000" w:themeColor="text1"/>
                <w:sz w:val="24"/>
                <w:szCs w:val="24"/>
              </w:rPr>
            </w:pPr>
          </w:p>
        </w:tc>
      </w:tr>
      <w:tr w:rsidR="00306A58" w14:paraId="5AFFC63E" w14:textId="77777777" w:rsidTr="00E6326E">
        <w:trPr>
          <w:trHeight w:val="42"/>
        </w:trPr>
        <w:tc>
          <w:tcPr>
            <w:tcW w:w="2970" w:type="dxa"/>
            <w:vMerge/>
            <w:tcBorders>
              <w:top w:val="nil"/>
              <w:left w:val="nil"/>
              <w:bottom w:val="nil"/>
              <w:right w:val="nil"/>
            </w:tcBorders>
          </w:tcPr>
          <w:p w14:paraId="040DE6A4" w14:textId="77777777" w:rsidR="00306A58" w:rsidRDefault="00306A58" w:rsidP="50F9D716">
            <w:pPr>
              <w:rPr>
                <w:rFonts w:ascii="Times New Roman" w:eastAsiaTheme="minorEastAsia" w:hAnsi="Times New Roman" w:cs="Times New Roman"/>
                <w:color w:val="000000" w:themeColor="text1"/>
                <w:sz w:val="24"/>
                <w:szCs w:val="24"/>
              </w:rPr>
            </w:pPr>
          </w:p>
        </w:tc>
        <w:tc>
          <w:tcPr>
            <w:tcW w:w="3240" w:type="dxa"/>
            <w:vMerge w:val="restart"/>
            <w:tcBorders>
              <w:top w:val="nil"/>
              <w:left w:val="nil"/>
              <w:bottom w:val="nil"/>
              <w:right w:val="nil"/>
            </w:tcBorders>
          </w:tcPr>
          <w:p w14:paraId="0E3F266D" w14:textId="454D55C2" w:rsidR="00306A58" w:rsidRDefault="00306A58" w:rsidP="00D96B3B">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5-Number Sequences</w:t>
            </w:r>
          </w:p>
        </w:tc>
        <w:tc>
          <w:tcPr>
            <w:tcW w:w="2430" w:type="dxa"/>
            <w:tcBorders>
              <w:top w:val="nil"/>
              <w:left w:val="nil"/>
              <w:bottom w:val="nil"/>
              <w:right w:val="nil"/>
            </w:tcBorders>
          </w:tcPr>
          <w:p w14:paraId="27B1E9CF" w14:textId="0ED0055A" w:rsidR="00306A58" w:rsidRDefault="00306A58" w:rsidP="50F9D716">
            <w:pPr>
              <w:rPr>
                <w:rFonts w:ascii="Times New Roman" w:eastAsiaTheme="minorEastAsia" w:hAnsi="Times New Roman" w:cs="Times New Roman"/>
                <w:color w:val="000000" w:themeColor="text1"/>
                <w:sz w:val="24"/>
                <w:szCs w:val="24"/>
              </w:rPr>
            </w:pPr>
            <w:r w:rsidRPr="00570EBD">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570EBD">
              <w:rPr>
                <w:rFonts w:ascii="Times New Roman" w:eastAsiaTheme="minorEastAsia" w:hAnsi="Times New Roman" w:cs="Times New Roman"/>
                <w:color w:val="000000" w:themeColor="text1"/>
                <w:sz w:val="24"/>
                <w:szCs w:val="24"/>
              </w:rPr>
              <w:t>Reverse</w:t>
            </w:r>
          </w:p>
        </w:tc>
      </w:tr>
      <w:tr w:rsidR="00306A58" w14:paraId="6EC832C4" w14:textId="77777777" w:rsidTr="00E6326E">
        <w:trPr>
          <w:trHeight w:val="39"/>
        </w:trPr>
        <w:tc>
          <w:tcPr>
            <w:tcW w:w="2970" w:type="dxa"/>
            <w:vMerge/>
            <w:tcBorders>
              <w:top w:val="nil"/>
              <w:left w:val="nil"/>
              <w:bottom w:val="nil"/>
              <w:right w:val="nil"/>
            </w:tcBorders>
          </w:tcPr>
          <w:p w14:paraId="0C85E7FC" w14:textId="77777777" w:rsidR="00306A58" w:rsidRDefault="00306A58"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08215BBB" w14:textId="77777777" w:rsidR="00306A58" w:rsidRDefault="00306A58"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02C8DCB8" w14:textId="6AF7A7F2" w:rsidR="00306A58" w:rsidRDefault="00306A58"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Ascending</w:t>
            </w:r>
          </w:p>
        </w:tc>
      </w:tr>
      <w:tr w:rsidR="00306A58" w14:paraId="15C0D42F" w14:textId="77777777" w:rsidTr="00E6326E">
        <w:trPr>
          <w:trHeight w:val="39"/>
        </w:trPr>
        <w:tc>
          <w:tcPr>
            <w:tcW w:w="2970" w:type="dxa"/>
            <w:vMerge/>
            <w:tcBorders>
              <w:top w:val="nil"/>
              <w:left w:val="nil"/>
              <w:bottom w:val="nil"/>
              <w:right w:val="nil"/>
            </w:tcBorders>
          </w:tcPr>
          <w:p w14:paraId="115084B1" w14:textId="77777777" w:rsidR="00306A58" w:rsidRDefault="00306A58"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58FF2BAD" w14:textId="77777777" w:rsidR="00306A58" w:rsidRDefault="00306A58"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503B8096" w14:textId="12F50C84" w:rsidR="00306A58" w:rsidRDefault="00306A58"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3) Descending</w:t>
            </w:r>
          </w:p>
        </w:tc>
      </w:tr>
      <w:tr w:rsidR="00306A58" w14:paraId="180E2C82" w14:textId="77777777" w:rsidTr="00E6326E">
        <w:trPr>
          <w:trHeight w:val="39"/>
        </w:trPr>
        <w:tc>
          <w:tcPr>
            <w:tcW w:w="2970" w:type="dxa"/>
            <w:vMerge/>
            <w:tcBorders>
              <w:top w:val="nil"/>
              <w:left w:val="nil"/>
              <w:bottom w:val="nil"/>
              <w:right w:val="nil"/>
            </w:tcBorders>
          </w:tcPr>
          <w:p w14:paraId="2198D2D0" w14:textId="77777777" w:rsidR="00306A58" w:rsidRDefault="00306A58"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7EDC30D4" w14:textId="77777777" w:rsidR="00306A58" w:rsidRDefault="00306A58"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604A28DA" w14:textId="2C3AE172" w:rsidR="00306A58" w:rsidRDefault="00306A58"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4) Add 3</w:t>
            </w:r>
          </w:p>
        </w:tc>
      </w:tr>
      <w:tr w:rsidR="00306A58" w14:paraId="488FC8E5" w14:textId="77777777" w:rsidTr="00E6326E">
        <w:trPr>
          <w:trHeight w:val="39"/>
        </w:trPr>
        <w:tc>
          <w:tcPr>
            <w:tcW w:w="2970" w:type="dxa"/>
            <w:vMerge/>
            <w:tcBorders>
              <w:top w:val="nil"/>
              <w:left w:val="nil"/>
              <w:bottom w:val="nil"/>
              <w:right w:val="nil"/>
            </w:tcBorders>
          </w:tcPr>
          <w:p w14:paraId="72CE2D9F" w14:textId="77777777" w:rsidR="00306A58" w:rsidRDefault="00306A58"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6AB92804" w14:textId="77777777" w:rsidR="00306A58" w:rsidRDefault="00306A58"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79D2BB4A" w14:textId="77777777" w:rsidR="00306A58" w:rsidRDefault="00306A58"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5) Subtract 2</w:t>
            </w:r>
          </w:p>
          <w:p w14:paraId="5C411A03" w14:textId="5D7C04D8" w:rsidR="00102B77" w:rsidRDefault="00102B77" w:rsidP="50F9D716">
            <w:pPr>
              <w:rPr>
                <w:rFonts w:ascii="Times New Roman" w:eastAsiaTheme="minorEastAsia" w:hAnsi="Times New Roman" w:cs="Times New Roman"/>
                <w:color w:val="000000" w:themeColor="text1"/>
                <w:sz w:val="24"/>
                <w:szCs w:val="24"/>
              </w:rPr>
            </w:pPr>
          </w:p>
        </w:tc>
      </w:tr>
      <w:tr w:rsidR="006E0CED" w14:paraId="30A59F77" w14:textId="77777777" w:rsidTr="00E6326E">
        <w:trPr>
          <w:trHeight w:val="66"/>
        </w:trPr>
        <w:tc>
          <w:tcPr>
            <w:tcW w:w="2970" w:type="dxa"/>
            <w:vMerge w:val="restart"/>
            <w:tcBorders>
              <w:top w:val="nil"/>
              <w:left w:val="nil"/>
              <w:bottom w:val="nil"/>
              <w:right w:val="nil"/>
            </w:tcBorders>
          </w:tcPr>
          <w:p w14:paraId="0A8DDAC3" w14:textId="5EC2BE24" w:rsidR="006E0CED" w:rsidRDefault="006E0CED"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2) </w:t>
            </w:r>
            <w:r w:rsidR="00F21804">
              <w:rPr>
                <w:rFonts w:ascii="Times New Roman" w:eastAsiaTheme="minorEastAsia" w:hAnsi="Times New Roman" w:cs="Times New Roman"/>
                <w:color w:val="000000" w:themeColor="text1"/>
                <w:sz w:val="24"/>
                <w:szCs w:val="24"/>
              </w:rPr>
              <w:t>Sentence Sequences</w:t>
            </w:r>
          </w:p>
        </w:tc>
        <w:tc>
          <w:tcPr>
            <w:tcW w:w="3240" w:type="dxa"/>
            <w:vMerge w:val="restart"/>
            <w:tcBorders>
              <w:top w:val="nil"/>
              <w:left w:val="nil"/>
              <w:right w:val="nil"/>
            </w:tcBorders>
          </w:tcPr>
          <w:p w14:paraId="21652FA9" w14:textId="1AA9B971" w:rsidR="006E0CED" w:rsidRDefault="006E0CED" w:rsidP="00D96B3B">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4-Word Sentences</w:t>
            </w:r>
          </w:p>
        </w:tc>
        <w:tc>
          <w:tcPr>
            <w:tcW w:w="2430" w:type="dxa"/>
            <w:tcBorders>
              <w:top w:val="nil"/>
              <w:left w:val="nil"/>
              <w:bottom w:val="nil"/>
              <w:right w:val="nil"/>
            </w:tcBorders>
          </w:tcPr>
          <w:p w14:paraId="41E238E4" w14:textId="6B390F35" w:rsidR="006E0CED" w:rsidRPr="006E0CED" w:rsidRDefault="006E0CED" w:rsidP="006E0CED">
            <w:pPr>
              <w:rPr>
                <w:rFonts w:ascii="Times New Roman" w:eastAsiaTheme="minorEastAsia" w:hAnsi="Times New Roman" w:cs="Times New Roman"/>
                <w:color w:val="000000" w:themeColor="text1"/>
                <w:sz w:val="24"/>
                <w:szCs w:val="24"/>
              </w:rPr>
            </w:pPr>
            <w:r w:rsidRPr="006E0CED">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Reverse </w:t>
            </w:r>
          </w:p>
        </w:tc>
      </w:tr>
      <w:tr w:rsidR="006E0CED" w14:paraId="077F5104" w14:textId="77777777" w:rsidTr="00E6326E">
        <w:trPr>
          <w:trHeight w:val="66"/>
        </w:trPr>
        <w:tc>
          <w:tcPr>
            <w:tcW w:w="2970" w:type="dxa"/>
            <w:vMerge/>
            <w:tcBorders>
              <w:top w:val="nil"/>
              <w:left w:val="nil"/>
              <w:bottom w:val="nil"/>
              <w:right w:val="nil"/>
            </w:tcBorders>
          </w:tcPr>
          <w:p w14:paraId="44085146" w14:textId="77777777" w:rsidR="006E0CED" w:rsidRDefault="006E0CED" w:rsidP="50F9D716">
            <w:pPr>
              <w:rPr>
                <w:rFonts w:ascii="Times New Roman" w:eastAsiaTheme="minorEastAsia" w:hAnsi="Times New Roman" w:cs="Times New Roman"/>
                <w:color w:val="000000" w:themeColor="text1"/>
                <w:sz w:val="24"/>
                <w:szCs w:val="24"/>
              </w:rPr>
            </w:pPr>
          </w:p>
        </w:tc>
        <w:tc>
          <w:tcPr>
            <w:tcW w:w="3240" w:type="dxa"/>
            <w:vMerge/>
            <w:tcBorders>
              <w:left w:val="nil"/>
              <w:right w:val="nil"/>
            </w:tcBorders>
          </w:tcPr>
          <w:p w14:paraId="0E22D56E" w14:textId="77777777" w:rsidR="006E0CED" w:rsidRDefault="006E0CED"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69629F1F" w14:textId="251C66C2" w:rsidR="006E0CED" w:rsidRDefault="006E0CED"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Alphabetical</w:t>
            </w:r>
          </w:p>
        </w:tc>
      </w:tr>
      <w:tr w:rsidR="006E0CED" w14:paraId="5A19265A" w14:textId="77777777" w:rsidTr="00E6326E">
        <w:trPr>
          <w:trHeight w:val="66"/>
        </w:trPr>
        <w:tc>
          <w:tcPr>
            <w:tcW w:w="2970" w:type="dxa"/>
            <w:vMerge/>
            <w:tcBorders>
              <w:top w:val="nil"/>
              <w:left w:val="nil"/>
              <w:bottom w:val="nil"/>
              <w:right w:val="nil"/>
            </w:tcBorders>
          </w:tcPr>
          <w:p w14:paraId="3A53B762" w14:textId="77777777" w:rsidR="006E0CED" w:rsidRDefault="006E0CED" w:rsidP="50F9D716">
            <w:pPr>
              <w:rPr>
                <w:rFonts w:ascii="Times New Roman" w:eastAsiaTheme="minorEastAsia" w:hAnsi="Times New Roman" w:cs="Times New Roman"/>
                <w:color w:val="000000" w:themeColor="text1"/>
                <w:sz w:val="24"/>
                <w:szCs w:val="24"/>
              </w:rPr>
            </w:pPr>
          </w:p>
        </w:tc>
        <w:tc>
          <w:tcPr>
            <w:tcW w:w="3240" w:type="dxa"/>
            <w:vMerge/>
            <w:tcBorders>
              <w:left w:val="nil"/>
              <w:bottom w:val="nil"/>
              <w:right w:val="nil"/>
            </w:tcBorders>
          </w:tcPr>
          <w:p w14:paraId="38AEF588" w14:textId="77777777" w:rsidR="006E0CED" w:rsidRDefault="006E0CED"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12B80B6A" w14:textId="77777777" w:rsidR="006E0CED" w:rsidRDefault="006E0CED"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3) Progressive</w:t>
            </w:r>
          </w:p>
          <w:p w14:paraId="2B0E2E76" w14:textId="6BED8945" w:rsidR="00D96B3B" w:rsidRDefault="00D96B3B" w:rsidP="50F9D716">
            <w:pPr>
              <w:rPr>
                <w:rFonts w:ascii="Times New Roman" w:eastAsiaTheme="minorEastAsia" w:hAnsi="Times New Roman" w:cs="Times New Roman"/>
                <w:color w:val="000000" w:themeColor="text1"/>
                <w:sz w:val="24"/>
                <w:szCs w:val="24"/>
              </w:rPr>
            </w:pPr>
          </w:p>
        </w:tc>
      </w:tr>
      <w:tr w:rsidR="006E0CED" w14:paraId="469123B2" w14:textId="77777777" w:rsidTr="00E6326E">
        <w:trPr>
          <w:trHeight w:val="66"/>
        </w:trPr>
        <w:tc>
          <w:tcPr>
            <w:tcW w:w="2970" w:type="dxa"/>
            <w:vMerge/>
            <w:tcBorders>
              <w:top w:val="nil"/>
              <w:left w:val="nil"/>
              <w:bottom w:val="nil"/>
              <w:right w:val="nil"/>
            </w:tcBorders>
          </w:tcPr>
          <w:p w14:paraId="4F70EBB2" w14:textId="77777777" w:rsidR="006E0CED" w:rsidRDefault="006E0CED" w:rsidP="50F9D716">
            <w:pPr>
              <w:rPr>
                <w:rFonts w:ascii="Times New Roman" w:eastAsiaTheme="minorEastAsia" w:hAnsi="Times New Roman" w:cs="Times New Roman"/>
                <w:color w:val="000000" w:themeColor="text1"/>
                <w:sz w:val="24"/>
                <w:szCs w:val="24"/>
              </w:rPr>
            </w:pPr>
          </w:p>
        </w:tc>
        <w:tc>
          <w:tcPr>
            <w:tcW w:w="3240" w:type="dxa"/>
            <w:vMerge w:val="restart"/>
            <w:tcBorders>
              <w:top w:val="nil"/>
              <w:left w:val="nil"/>
              <w:bottom w:val="nil"/>
              <w:right w:val="nil"/>
            </w:tcBorders>
          </w:tcPr>
          <w:p w14:paraId="3A0EEE0C" w14:textId="1F1E63D6" w:rsidR="006E0CED" w:rsidRDefault="006E0CED" w:rsidP="00D96B3B">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5-Word Sentences</w:t>
            </w:r>
          </w:p>
        </w:tc>
        <w:tc>
          <w:tcPr>
            <w:tcW w:w="2430" w:type="dxa"/>
            <w:tcBorders>
              <w:top w:val="nil"/>
              <w:left w:val="nil"/>
              <w:bottom w:val="nil"/>
              <w:right w:val="nil"/>
            </w:tcBorders>
          </w:tcPr>
          <w:p w14:paraId="69CF08CA" w14:textId="25A967DA" w:rsidR="006E0CED" w:rsidRDefault="006E0CED" w:rsidP="50F9D716">
            <w:pPr>
              <w:rPr>
                <w:rFonts w:ascii="Times New Roman" w:eastAsiaTheme="minorEastAsia" w:hAnsi="Times New Roman" w:cs="Times New Roman"/>
                <w:color w:val="000000" w:themeColor="text1"/>
                <w:sz w:val="24"/>
                <w:szCs w:val="24"/>
              </w:rPr>
            </w:pPr>
            <w:r w:rsidRPr="006E0CED">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Reverse</w:t>
            </w:r>
          </w:p>
        </w:tc>
      </w:tr>
      <w:tr w:rsidR="006E0CED" w14:paraId="60EB6CBC" w14:textId="77777777" w:rsidTr="00E6326E">
        <w:trPr>
          <w:trHeight w:val="66"/>
        </w:trPr>
        <w:tc>
          <w:tcPr>
            <w:tcW w:w="2970" w:type="dxa"/>
            <w:vMerge/>
            <w:tcBorders>
              <w:top w:val="nil"/>
              <w:left w:val="nil"/>
              <w:bottom w:val="nil"/>
              <w:right w:val="nil"/>
            </w:tcBorders>
          </w:tcPr>
          <w:p w14:paraId="3BC9D29E" w14:textId="77777777" w:rsidR="006E0CED" w:rsidRDefault="006E0CED"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48A1CFE3" w14:textId="77777777" w:rsidR="006E0CED" w:rsidRDefault="006E0CED"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02B1252A" w14:textId="687BA257" w:rsidR="006E0CED" w:rsidRDefault="006E0CED"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Alphabetical</w:t>
            </w:r>
          </w:p>
        </w:tc>
      </w:tr>
      <w:tr w:rsidR="006E0CED" w14:paraId="254E80DC" w14:textId="77777777" w:rsidTr="00E6326E">
        <w:trPr>
          <w:trHeight w:val="66"/>
        </w:trPr>
        <w:tc>
          <w:tcPr>
            <w:tcW w:w="2970" w:type="dxa"/>
            <w:vMerge/>
            <w:tcBorders>
              <w:top w:val="nil"/>
              <w:left w:val="nil"/>
              <w:bottom w:val="nil"/>
              <w:right w:val="nil"/>
            </w:tcBorders>
          </w:tcPr>
          <w:p w14:paraId="42B75625" w14:textId="77777777" w:rsidR="006E0CED" w:rsidRDefault="006E0CED"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0E709EDD" w14:textId="77777777" w:rsidR="006E0CED" w:rsidRDefault="006E0CED"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79DF5E63" w14:textId="77777777" w:rsidR="006E0CED" w:rsidRDefault="006E0CED"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3) Progressive</w:t>
            </w:r>
          </w:p>
          <w:p w14:paraId="118B3A76" w14:textId="399A91FD" w:rsidR="00D96B3B" w:rsidRDefault="00D96B3B" w:rsidP="50F9D716">
            <w:pPr>
              <w:rPr>
                <w:rFonts w:ascii="Times New Roman" w:eastAsiaTheme="minorEastAsia" w:hAnsi="Times New Roman" w:cs="Times New Roman"/>
                <w:color w:val="000000" w:themeColor="text1"/>
                <w:sz w:val="24"/>
                <w:szCs w:val="24"/>
              </w:rPr>
            </w:pPr>
          </w:p>
        </w:tc>
      </w:tr>
      <w:tr w:rsidR="006E0CED" w14:paraId="2D0C1925" w14:textId="77777777" w:rsidTr="00E6326E">
        <w:trPr>
          <w:trHeight w:val="66"/>
        </w:trPr>
        <w:tc>
          <w:tcPr>
            <w:tcW w:w="2970" w:type="dxa"/>
            <w:vMerge/>
            <w:tcBorders>
              <w:top w:val="nil"/>
              <w:left w:val="nil"/>
              <w:bottom w:val="nil"/>
              <w:right w:val="nil"/>
            </w:tcBorders>
          </w:tcPr>
          <w:p w14:paraId="4902D374" w14:textId="77777777" w:rsidR="006E0CED" w:rsidRDefault="006E0CED" w:rsidP="50F9D716">
            <w:pPr>
              <w:rPr>
                <w:rFonts w:ascii="Times New Roman" w:eastAsiaTheme="minorEastAsia" w:hAnsi="Times New Roman" w:cs="Times New Roman"/>
                <w:color w:val="000000" w:themeColor="text1"/>
                <w:sz w:val="24"/>
                <w:szCs w:val="24"/>
              </w:rPr>
            </w:pPr>
          </w:p>
        </w:tc>
        <w:tc>
          <w:tcPr>
            <w:tcW w:w="3240" w:type="dxa"/>
            <w:vMerge w:val="restart"/>
            <w:tcBorders>
              <w:top w:val="nil"/>
              <w:left w:val="nil"/>
              <w:bottom w:val="nil"/>
              <w:right w:val="nil"/>
            </w:tcBorders>
          </w:tcPr>
          <w:p w14:paraId="0C76DCBA" w14:textId="5EF04F51" w:rsidR="006E0CED" w:rsidRDefault="006E0CED" w:rsidP="00D96B3B">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6-Word Sentences</w:t>
            </w:r>
          </w:p>
        </w:tc>
        <w:tc>
          <w:tcPr>
            <w:tcW w:w="2430" w:type="dxa"/>
            <w:tcBorders>
              <w:top w:val="nil"/>
              <w:left w:val="nil"/>
              <w:bottom w:val="nil"/>
              <w:right w:val="nil"/>
            </w:tcBorders>
          </w:tcPr>
          <w:p w14:paraId="46FE839E" w14:textId="6F01D31C" w:rsidR="006E0CED" w:rsidRDefault="006E0CED" w:rsidP="50F9D716">
            <w:pPr>
              <w:rPr>
                <w:rFonts w:ascii="Times New Roman" w:eastAsiaTheme="minorEastAsia" w:hAnsi="Times New Roman" w:cs="Times New Roman"/>
                <w:color w:val="000000" w:themeColor="text1"/>
                <w:sz w:val="24"/>
                <w:szCs w:val="24"/>
              </w:rPr>
            </w:pPr>
            <w:r w:rsidRPr="006E0CED">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Reverse</w:t>
            </w:r>
          </w:p>
        </w:tc>
      </w:tr>
      <w:tr w:rsidR="006E0CED" w14:paraId="6811E7C0" w14:textId="77777777" w:rsidTr="00E6326E">
        <w:trPr>
          <w:trHeight w:val="66"/>
        </w:trPr>
        <w:tc>
          <w:tcPr>
            <w:tcW w:w="2970" w:type="dxa"/>
            <w:vMerge/>
            <w:tcBorders>
              <w:top w:val="nil"/>
              <w:left w:val="nil"/>
              <w:bottom w:val="nil"/>
              <w:right w:val="nil"/>
            </w:tcBorders>
          </w:tcPr>
          <w:p w14:paraId="584B7292" w14:textId="77777777" w:rsidR="006E0CED" w:rsidRDefault="006E0CED"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617740D3" w14:textId="77777777" w:rsidR="006E0CED" w:rsidRDefault="006E0CED"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36FECD2C" w14:textId="6A0FCB9B" w:rsidR="006E0CED" w:rsidRDefault="006E0CED"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Alphabetical</w:t>
            </w:r>
          </w:p>
        </w:tc>
      </w:tr>
      <w:tr w:rsidR="006E0CED" w14:paraId="488D6BE8" w14:textId="77777777" w:rsidTr="00E6326E">
        <w:trPr>
          <w:trHeight w:val="66"/>
        </w:trPr>
        <w:tc>
          <w:tcPr>
            <w:tcW w:w="2970" w:type="dxa"/>
            <w:vMerge/>
            <w:tcBorders>
              <w:top w:val="nil"/>
              <w:left w:val="nil"/>
              <w:bottom w:val="nil"/>
              <w:right w:val="nil"/>
            </w:tcBorders>
          </w:tcPr>
          <w:p w14:paraId="11F497A1" w14:textId="77777777" w:rsidR="006E0CED" w:rsidRDefault="006E0CED"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6F69BE06" w14:textId="77777777" w:rsidR="006E0CED" w:rsidRDefault="006E0CED"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525E7C7C" w14:textId="77777777" w:rsidR="006E0CED" w:rsidRDefault="006E0CED"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3) Progressive</w:t>
            </w:r>
          </w:p>
          <w:p w14:paraId="46ABD168" w14:textId="0935071C" w:rsidR="00D96B3B" w:rsidRDefault="00D96B3B" w:rsidP="50F9D716">
            <w:pPr>
              <w:rPr>
                <w:rFonts w:ascii="Times New Roman" w:eastAsiaTheme="minorEastAsia" w:hAnsi="Times New Roman" w:cs="Times New Roman"/>
                <w:color w:val="000000" w:themeColor="text1"/>
                <w:sz w:val="24"/>
                <w:szCs w:val="24"/>
              </w:rPr>
            </w:pPr>
          </w:p>
        </w:tc>
      </w:tr>
      <w:tr w:rsidR="006E0CED" w14:paraId="3C998CA4" w14:textId="77777777" w:rsidTr="00E6326E">
        <w:trPr>
          <w:trHeight w:val="66"/>
        </w:trPr>
        <w:tc>
          <w:tcPr>
            <w:tcW w:w="2970" w:type="dxa"/>
            <w:vMerge/>
            <w:tcBorders>
              <w:top w:val="nil"/>
              <w:left w:val="nil"/>
              <w:bottom w:val="nil"/>
              <w:right w:val="nil"/>
            </w:tcBorders>
          </w:tcPr>
          <w:p w14:paraId="22CA5469" w14:textId="77777777" w:rsidR="006E0CED" w:rsidRDefault="006E0CED" w:rsidP="50F9D716">
            <w:pPr>
              <w:rPr>
                <w:rFonts w:ascii="Times New Roman" w:eastAsiaTheme="minorEastAsia" w:hAnsi="Times New Roman" w:cs="Times New Roman"/>
                <w:color w:val="000000" w:themeColor="text1"/>
                <w:sz w:val="24"/>
                <w:szCs w:val="24"/>
              </w:rPr>
            </w:pPr>
          </w:p>
        </w:tc>
        <w:tc>
          <w:tcPr>
            <w:tcW w:w="3240" w:type="dxa"/>
            <w:vMerge w:val="restart"/>
            <w:tcBorders>
              <w:top w:val="nil"/>
              <w:left w:val="nil"/>
              <w:bottom w:val="nil"/>
              <w:right w:val="nil"/>
            </w:tcBorders>
          </w:tcPr>
          <w:p w14:paraId="4714F9D7" w14:textId="13CD37EC" w:rsidR="006E0CED" w:rsidRDefault="006E0CED" w:rsidP="00D96B3B">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7-Word Sentences</w:t>
            </w:r>
          </w:p>
        </w:tc>
        <w:tc>
          <w:tcPr>
            <w:tcW w:w="2430" w:type="dxa"/>
            <w:tcBorders>
              <w:top w:val="nil"/>
              <w:left w:val="nil"/>
              <w:bottom w:val="nil"/>
              <w:right w:val="nil"/>
            </w:tcBorders>
          </w:tcPr>
          <w:p w14:paraId="0AC181B4" w14:textId="340CCCDD" w:rsidR="006E0CED" w:rsidRDefault="006E0CED" w:rsidP="50F9D716">
            <w:pPr>
              <w:rPr>
                <w:rFonts w:ascii="Times New Roman" w:eastAsiaTheme="minorEastAsia" w:hAnsi="Times New Roman" w:cs="Times New Roman"/>
                <w:color w:val="000000" w:themeColor="text1"/>
                <w:sz w:val="24"/>
                <w:szCs w:val="24"/>
              </w:rPr>
            </w:pPr>
            <w:r w:rsidRPr="006E0CED">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Reverse</w:t>
            </w:r>
          </w:p>
        </w:tc>
      </w:tr>
      <w:tr w:rsidR="006E0CED" w14:paraId="14F41A68" w14:textId="77777777" w:rsidTr="00E6326E">
        <w:trPr>
          <w:trHeight w:val="66"/>
        </w:trPr>
        <w:tc>
          <w:tcPr>
            <w:tcW w:w="2970" w:type="dxa"/>
            <w:vMerge/>
            <w:tcBorders>
              <w:top w:val="nil"/>
              <w:left w:val="nil"/>
              <w:bottom w:val="nil"/>
              <w:right w:val="nil"/>
            </w:tcBorders>
          </w:tcPr>
          <w:p w14:paraId="31F16172" w14:textId="77777777" w:rsidR="006E0CED" w:rsidRDefault="006E0CED"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14342044" w14:textId="77777777" w:rsidR="006E0CED" w:rsidRDefault="006E0CED"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2EC69FFB" w14:textId="7B02D7A4" w:rsidR="006E0CED" w:rsidRDefault="006E0CED"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Alphabetical</w:t>
            </w:r>
          </w:p>
        </w:tc>
      </w:tr>
      <w:tr w:rsidR="006E0CED" w14:paraId="65AFF1C0" w14:textId="77777777" w:rsidTr="00E6326E">
        <w:trPr>
          <w:trHeight w:val="66"/>
        </w:trPr>
        <w:tc>
          <w:tcPr>
            <w:tcW w:w="2970" w:type="dxa"/>
            <w:vMerge/>
            <w:tcBorders>
              <w:top w:val="nil"/>
              <w:left w:val="nil"/>
              <w:bottom w:val="nil"/>
              <w:right w:val="nil"/>
            </w:tcBorders>
          </w:tcPr>
          <w:p w14:paraId="73A5C06D" w14:textId="77777777" w:rsidR="006E0CED" w:rsidRDefault="006E0CED"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38D3FBBA" w14:textId="77777777" w:rsidR="006E0CED" w:rsidRDefault="006E0CED"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1474E7F0" w14:textId="77777777" w:rsidR="006E0CED" w:rsidRDefault="006E0CED"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3) Progressive</w:t>
            </w:r>
          </w:p>
          <w:p w14:paraId="376CD83A" w14:textId="0DDA8D8C" w:rsidR="00D96B3B" w:rsidRDefault="00D96B3B" w:rsidP="50F9D716">
            <w:pPr>
              <w:rPr>
                <w:rFonts w:ascii="Times New Roman" w:eastAsiaTheme="minorEastAsia" w:hAnsi="Times New Roman" w:cs="Times New Roman"/>
                <w:color w:val="000000" w:themeColor="text1"/>
                <w:sz w:val="24"/>
                <w:szCs w:val="24"/>
              </w:rPr>
            </w:pPr>
          </w:p>
        </w:tc>
      </w:tr>
      <w:tr w:rsidR="006E0CED" w14:paraId="0A57FCC6" w14:textId="77777777" w:rsidTr="00E6326E">
        <w:trPr>
          <w:trHeight w:val="66"/>
        </w:trPr>
        <w:tc>
          <w:tcPr>
            <w:tcW w:w="2970" w:type="dxa"/>
            <w:vMerge/>
            <w:tcBorders>
              <w:top w:val="nil"/>
              <w:left w:val="nil"/>
              <w:bottom w:val="nil"/>
              <w:right w:val="nil"/>
            </w:tcBorders>
          </w:tcPr>
          <w:p w14:paraId="50254F98" w14:textId="77777777" w:rsidR="006E0CED" w:rsidRDefault="006E0CED" w:rsidP="50F9D716">
            <w:pPr>
              <w:rPr>
                <w:rFonts w:ascii="Times New Roman" w:eastAsiaTheme="minorEastAsia" w:hAnsi="Times New Roman" w:cs="Times New Roman"/>
                <w:color w:val="000000" w:themeColor="text1"/>
                <w:sz w:val="24"/>
                <w:szCs w:val="24"/>
              </w:rPr>
            </w:pPr>
          </w:p>
        </w:tc>
        <w:tc>
          <w:tcPr>
            <w:tcW w:w="3240" w:type="dxa"/>
            <w:vMerge w:val="restart"/>
            <w:tcBorders>
              <w:top w:val="nil"/>
              <w:left w:val="nil"/>
              <w:bottom w:val="nil"/>
              <w:right w:val="nil"/>
            </w:tcBorders>
          </w:tcPr>
          <w:p w14:paraId="426B4B11" w14:textId="374A6894" w:rsidR="006E0CED" w:rsidRDefault="006E0CED" w:rsidP="00D96B3B">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8-Word Sentences</w:t>
            </w:r>
          </w:p>
        </w:tc>
        <w:tc>
          <w:tcPr>
            <w:tcW w:w="2430" w:type="dxa"/>
            <w:tcBorders>
              <w:top w:val="nil"/>
              <w:left w:val="nil"/>
              <w:bottom w:val="nil"/>
              <w:right w:val="nil"/>
            </w:tcBorders>
          </w:tcPr>
          <w:p w14:paraId="292BA4A4" w14:textId="6A1BFF24" w:rsidR="006E0CED" w:rsidRDefault="006E0CED" w:rsidP="50F9D716">
            <w:pPr>
              <w:rPr>
                <w:rFonts w:ascii="Times New Roman" w:eastAsiaTheme="minorEastAsia" w:hAnsi="Times New Roman" w:cs="Times New Roman"/>
                <w:color w:val="000000" w:themeColor="text1"/>
                <w:sz w:val="24"/>
                <w:szCs w:val="24"/>
              </w:rPr>
            </w:pPr>
            <w:r w:rsidRPr="006E0CED">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Reverse</w:t>
            </w:r>
          </w:p>
        </w:tc>
      </w:tr>
      <w:tr w:rsidR="006E0CED" w14:paraId="4165FF7D" w14:textId="77777777" w:rsidTr="00E6326E">
        <w:trPr>
          <w:trHeight w:val="66"/>
        </w:trPr>
        <w:tc>
          <w:tcPr>
            <w:tcW w:w="2970" w:type="dxa"/>
            <w:vMerge/>
            <w:tcBorders>
              <w:top w:val="nil"/>
              <w:left w:val="nil"/>
              <w:bottom w:val="nil"/>
              <w:right w:val="nil"/>
            </w:tcBorders>
          </w:tcPr>
          <w:p w14:paraId="5258AB44" w14:textId="77777777" w:rsidR="006E0CED" w:rsidRDefault="006E0CED"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2EAF38FB" w14:textId="77777777" w:rsidR="006E0CED" w:rsidRDefault="006E0CED"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1329B088" w14:textId="3717A2B8" w:rsidR="006E0CED" w:rsidRDefault="006E0CED"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Alphabetical</w:t>
            </w:r>
          </w:p>
        </w:tc>
      </w:tr>
      <w:tr w:rsidR="006E0CED" w14:paraId="7098B223" w14:textId="77777777" w:rsidTr="00E6326E">
        <w:trPr>
          <w:trHeight w:val="66"/>
        </w:trPr>
        <w:tc>
          <w:tcPr>
            <w:tcW w:w="2970" w:type="dxa"/>
            <w:vMerge/>
            <w:tcBorders>
              <w:top w:val="nil"/>
              <w:left w:val="nil"/>
              <w:bottom w:val="nil"/>
              <w:right w:val="nil"/>
            </w:tcBorders>
          </w:tcPr>
          <w:p w14:paraId="01072D17" w14:textId="77777777" w:rsidR="006E0CED" w:rsidRDefault="006E0CED"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0B597432" w14:textId="77777777" w:rsidR="006E0CED" w:rsidRDefault="006E0CED" w:rsidP="00D96B3B">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4667E42F" w14:textId="77777777" w:rsidR="006E0CED" w:rsidRDefault="006E0CED"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3) Progressive</w:t>
            </w:r>
          </w:p>
          <w:p w14:paraId="01CB556C" w14:textId="24680A82" w:rsidR="00102B77" w:rsidRDefault="00102B77" w:rsidP="50F9D716">
            <w:pPr>
              <w:rPr>
                <w:rFonts w:ascii="Times New Roman" w:eastAsiaTheme="minorEastAsia" w:hAnsi="Times New Roman" w:cs="Times New Roman"/>
                <w:color w:val="000000" w:themeColor="text1"/>
                <w:sz w:val="24"/>
                <w:szCs w:val="24"/>
              </w:rPr>
            </w:pPr>
          </w:p>
        </w:tc>
      </w:tr>
      <w:tr w:rsidR="00F21804" w14:paraId="5D497DA5" w14:textId="77777777" w:rsidTr="00E6326E">
        <w:trPr>
          <w:trHeight w:val="42"/>
        </w:trPr>
        <w:tc>
          <w:tcPr>
            <w:tcW w:w="2970" w:type="dxa"/>
            <w:vMerge w:val="restart"/>
            <w:tcBorders>
              <w:top w:val="nil"/>
              <w:left w:val="nil"/>
              <w:bottom w:val="nil"/>
              <w:right w:val="nil"/>
            </w:tcBorders>
          </w:tcPr>
          <w:p w14:paraId="6F2587D1" w14:textId="00530C91" w:rsidR="00F21804" w:rsidRDefault="00F21804"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3) </w:t>
            </w:r>
            <w:r w:rsidR="00E6326E">
              <w:rPr>
                <w:rFonts w:ascii="Times New Roman" w:eastAsiaTheme="minorEastAsia" w:hAnsi="Times New Roman" w:cs="Times New Roman"/>
                <w:color w:val="000000" w:themeColor="text1"/>
                <w:sz w:val="24"/>
                <w:szCs w:val="24"/>
              </w:rPr>
              <w:t>Serial Number Sequences</w:t>
            </w:r>
          </w:p>
        </w:tc>
        <w:tc>
          <w:tcPr>
            <w:tcW w:w="3240" w:type="dxa"/>
            <w:vMerge w:val="restart"/>
            <w:tcBorders>
              <w:top w:val="nil"/>
              <w:left w:val="nil"/>
              <w:bottom w:val="nil"/>
              <w:right w:val="nil"/>
            </w:tcBorders>
          </w:tcPr>
          <w:p w14:paraId="0DD84EBF" w14:textId="1EC2488C" w:rsidR="00F21804" w:rsidRDefault="00102B77" w:rsidP="00D96B3B">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Multi</w:t>
            </w:r>
            <w:r w:rsidR="00F21804">
              <w:rPr>
                <w:rFonts w:ascii="Times New Roman" w:eastAsiaTheme="minorEastAsia" w:hAnsi="Times New Roman" w:cs="Times New Roman"/>
                <w:color w:val="000000" w:themeColor="text1"/>
                <w:sz w:val="24"/>
                <w:szCs w:val="24"/>
              </w:rPr>
              <w:t>-Step Calculations</w:t>
            </w:r>
          </w:p>
        </w:tc>
        <w:tc>
          <w:tcPr>
            <w:tcW w:w="2430" w:type="dxa"/>
            <w:tcBorders>
              <w:top w:val="nil"/>
              <w:left w:val="nil"/>
              <w:bottom w:val="nil"/>
              <w:right w:val="nil"/>
            </w:tcBorders>
          </w:tcPr>
          <w:p w14:paraId="3E51A591" w14:textId="71CEE15B" w:rsidR="00F21804" w:rsidRDefault="00F21804"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1) </w:t>
            </w:r>
            <w:r w:rsidR="00102B77">
              <w:rPr>
                <w:rFonts w:ascii="Times New Roman" w:eastAsiaTheme="minorEastAsia" w:hAnsi="Times New Roman" w:cs="Times New Roman"/>
                <w:color w:val="000000" w:themeColor="text1"/>
                <w:sz w:val="24"/>
                <w:szCs w:val="24"/>
              </w:rPr>
              <w:t>2-Step Calculations</w:t>
            </w:r>
          </w:p>
        </w:tc>
      </w:tr>
      <w:tr w:rsidR="00F21804" w14:paraId="4FD7D8E7" w14:textId="77777777" w:rsidTr="00E6326E">
        <w:trPr>
          <w:trHeight w:val="39"/>
        </w:trPr>
        <w:tc>
          <w:tcPr>
            <w:tcW w:w="2970" w:type="dxa"/>
            <w:vMerge/>
            <w:tcBorders>
              <w:top w:val="nil"/>
              <w:left w:val="nil"/>
              <w:bottom w:val="nil"/>
              <w:right w:val="nil"/>
            </w:tcBorders>
          </w:tcPr>
          <w:p w14:paraId="7B7A5055" w14:textId="77777777" w:rsidR="00F21804" w:rsidRDefault="00F21804" w:rsidP="50F9D716">
            <w:pPr>
              <w:rPr>
                <w:rFonts w:ascii="Times New Roman" w:eastAsiaTheme="minorEastAsia" w:hAnsi="Times New Roman" w:cs="Times New Roman"/>
                <w:color w:val="000000" w:themeColor="text1"/>
                <w:sz w:val="24"/>
                <w:szCs w:val="24"/>
              </w:rPr>
            </w:pPr>
          </w:p>
        </w:tc>
        <w:tc>
          <w:tcPr>
            <w:tcW w:w="3240" w:type="dxa"/>
            <w:vMerge/>
            <w:tcBorders>
              <w:top w:val="nil"/>
              <w:left w:val="nil"/>
              <w:bottom w:val="nil"/>
              <w:right w:val="nil"/>
            </w:tcBorders>
          </w:tcPr>
          <w:p w14:paraId="1E68D2B4" w14:textId="77777777" w:rsidR="00F21804" w:rsidRDefault="00F21804" w:rsidP="00306A58">
            <w:pPr>
              <w:jc w:val="center"/>
              <w:rPr>
                <w:rFonts w:ascii="Times New Roman" w:eastAsiaTheme="minorEastAsia" w:hAnsi="Times New Roman" w:cs="Times New Roman"/>
                <w:color w:val="000000" w:themeColor="text1"/>
                <w:sz w:val="24"/>
                <w:szCs w:val="24"/>
              </w:rPr>
            </w:pPr>
          </w:p>
        </w:tc>
        <w:tc>
          <w:tcPr>
            <w:tcW w:w="2430" w:type="dxa"/>
            <w:tcBorders>
              <w:top w:val="nil"/>
              <w:left w:val="nil"/>
              <w:bottom w:val="nil"/>
              <w:right w:val="nil"/>
            </w:tcBorders>
          </w:tcPr>
          <w:p w14:paraId="366806C1" w14:textId="0B51E6B3" w:rsidR="00F21804" w:rsidRDefault="00F21804"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2) </w:t>
            </w:r>
            <w:r w:rsidR="00102B77">
              <w:rPr>
                <w:rFonts w:ascii="Times New Roman" w:eastAsiaTheme="minorEastAsia" w:hAnsi="Times New Roman" w:cs="Times New Roman"/>
                <w:color w:val="000000" w:themeColor="text1"/>
                <w:sz w:val="24"/>
                <w:szCs w:val="24"/>
              </w:rPr>
              <w:t>3-Step Calculations</w:t>
            </w:r>
          </w:p>
        </w:tc>
      </w:tr>
    </w:tbl>
    <w:p w14:paraId="0FC40A14" w14:textId="56215631" w:rsidR="00F137A9" w:rsidRDefault="00F137A9" w:rsidP="50F9D716">
      <w:pPr>
        <w:rPr>
          <w:rFonts w:ascii="Times New Roman" w:eastAsiaTheme="minorEastAsia" w:hAnsi="Times New Roman" w:cs="Times New Roman"/>
          <w:color w:val="000000" w:themeColor="text1"/>
          <w:sz w:val="24"/>
          <w:szCs w:val="24"/>
        </w:rPr>
      </w:pPr>
    </w:p>
    <w:p w14:paraId="59E41BCC" w14:textId="20A6A10F" w:rsidR="008C0011" w:rsidRDefault="008C0011" w:rsidP="008C0011">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Table 3. APT-3 Visual </w:t>
      </w:r>
      <w:r w:rsidR="001D0971">
        <w:rPr>
          <w:rFonts w:ascii="Times New Roman" w:eastAsiaTheme="minorEastAsia" w:hAnsi="Times New Roman" w:cs="Times New Roman"/>
          <w:color w:val="000000" w:themeColor="text1"/>
          <w:sz w:val="24"/>
          <w:szCs w:val="24"/>
        </w:rPr>
        <w:t xml:space="preserve">N-Back </w:t>
      </w:r>
      <w:r w:rsidR="009F7D1E">
        <w:rPr>
          <w:rFonts w:ascii="Times New Roman" w:eastAsiaTheme="minorEastAsia" w:hAnsi="Times New Roman" w:cs="Times New Roman"/>
          <w:color w:val="000000" w:themeColor="text1"/>
          <w:sz w:val="24"/>
          <w:szCs w:val="24"/>
        </w:rPr>
        <w:t xml:space="preserve">Attention </w:t>
      </w:r>
      <w:r>
        <w:rPr>
          <w:rFonts w:ascii="Times New Roman" w:eastAsiaTheme="minorEastAsia" w:hAnsi="Times New Roman" w:cs="Times New Roman"/>
          <w:color w:val="000000" w:themeColor="text1"/>
          <w:sz w:val="24"/>
          <w:szCs w:val="24"/>
        </w:rPr>
        <w:t>Task Hierarchy</w:t>
      </w:r>
    </w:p>
    <w:tbl>
      <w:tblPr>
        <w:tblStyle w:val="TableGrid"/>
        <w:tblW w:w="0" w:type="auto"/>
        <w:tblLook w:val="04A0" w:firstRow="1" w:lastRow="0" w:firstColumn="1" w:lastColumn="0" w:noHBand="0" w:noVBand="1"/>
      </w:tblPr>
      <w:tblGrid>
        <w:gridCol w:w="2335"/>
        <w:gridCol w:w="4410"/>
        <w:gridCol w:w="2340"/>
      </w:tblGrid>
      <w:tr w:rsidR="002A3F9B" w14:paraId="58A59105" w14:textId="77777777" w:rsidTr="00085F3B">
        <w:trPr>
          <w:trHeight w:val="133"/>
        </w:trPr>
        <w:tc>
          <w:tcPr>
            <w:tcW w:w="2335" w:type="dxa"/>
            <w:tcBorders>
              <w:left w:val="nil"/>
              <w:bottom w:val="single" w:sz="4" w:space="0" w:color="000000" w:themeColor="text1"/>
              <w:right w:val="nil"/>
            </w:tcBorders>
          </w:tcPr>
          <w:p w14:paraId="1B6D5D0C" w14:textId="1763A268" w:rsidR="002A3F9B" w:rsidRDefault="00140B24" w:rsidP="00140B24">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Task Sequence Order</w:t>
            </w:r>
          </w:p>
        </w:tc>
        <w:tc>
          <w:tcPr>
            <w:tcW w:w="4410" w:type="dxa"/>
            <w:tcBorders>
              <w:left w:val="nil"/>
              <w:bottom w:val="single" w:sz="4" w:space="0" w:color="000000" w:themeColor="text1"/>
              <w:right w:val="nil"/>
            </w:tcBorders>
          </w:tcPr>
          <w:p w14:paraId="4D9744A3" w14:textId="4596A50B" w:rsidR="002A3F9B" w:rsidRDefault="0078077C" w:rsidP="00140B24">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Sub-</w:t>
            </w:r>
            <w:r w:rsidR="00140B24">
              <w:rPr>
                <w:rFonts w:ascii="Times New Roman" w:eastAsiaTheme="minorEastAsia" w:hAnsi="Times New Roman" w:cs="Times New Roman"/>
                <w:color w:val="000000" w:themeColor="text1"/>
                <w:sz w:val="24"/>
                <w:szCs w:val="24"/>
              </w:rPr>
              <w:t>Tasks</w:t>
            </w:r>
          </w:p>
        </w:tc>
        <w:tc>
          <w:tcPr>
            <w:tcW w:w="2340" w:type="dxa"/>
            <w:tcBorders>
              <w:left w:val="nil"/>
              <w:bottom w:val="single" w:sz="4" w:space="0" w:color="000000" w:themeColor="text1"/>
              <w:right w:val="nil"/>
            </w:tcBorders>
          </w:tcPr>
          <w:p w14:paraId="3F3112A8" w14:textId="6BEBB976" w:rsidR="002A3F9B" w:rsidRDefault="00140B24" w:rsidP="00140B24">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Drill Sequence Order</w:t>
            </w:r>
          </w:p>
        </w:tc>
      </w:tr>
      <w:tr w:rsidR="00140B24" w14:paraId="18D0D617" w14:textId="77777777" w:rsidTr="00085F3B">
        <w:trPr>
          <w:trHeight w:val="133"/>
        </w:trPr>
        <w:tc>
          <w:tcPr>
            <w:tcW w:w="2335" w:type="dxa"/>
            <w:vMerge w:val="restart"/>
            <w:tcBorders>
              <w:left w:val="nil"/>
              <w:bottom w:val="nil"/>
              <w:right w:val="nil"/>
            </w:tcBorders>
          </w:tcPr>
          <w:p w14:paraId="1F0B4896" w14:textId="21976053" w:rsidR="00140B24" w:rsidRPr="0078077C" w:rsidRDefault="0078077C" w:rsidP="0078077C">
            <w:pPr>
              <w:rPr>
                <w:rFonts w:ascii="Times New Roman" w:eastAsiaTheme="minorEastAsia" w:hAnsi="Times New Roman" w:cs="Times New Roman"/>
                <w:color w:val="000000" w:themeColor="text1"/>
                <w:sz w:val="24"/>
                <w:szCs w:val="24"/>
              </w:rPr>
            </w:pPr>
            <w:r w:rsidRPr="0078077C">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00140B24" w:rsidRPr="0078077C">
              <w:rPr>
                <w:rFonts w:ascii="Times New Roman" w:eastAsiaTheme="minorEastAsia" w:hAnsi="Times New Roman" w:cs="Times New Roman"/>
                <w:color w:val="000000" w:themeColor="text1"/>
                <w:sz w:val="24"/>
                <w:szCs w:val="24"/>
              </w:rPr>
              <w:t>1-Back</w:t>
            </w:r>
          </w:p>
        </w:tc>
        <w:tc>
          <w:tcPr>
            <w:tcW w:w="4410" w:type="dxa"/>
            <w:vMerge w:val="restart"/>
            <w:tcBorders>
              <w:left w:val="nil"/>
              <w:bottom w:val="nil"/>
              <w:right w:val="nil"/>
            </w:tcBorders>
          </w:tcPr>
          <w:p w14:paraId="0EEC766A" w14:textId="641AC84B" w:rsidR="00140B24" w:rsidRDefault="00140B24" w:rsidP="00085F3B">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Clock Times</w:t>
            </w:r>
          </w:p>
        </w:tc>
        <w:tc>
          <w:tcPr>
            <w:tcW w:w="2340" w:type="dxa"/>
            <w:tcBorders>
              <w:left w:val="nil"/>
              <w:bottom w:val="nil"/>
              <w:right w:val="nil"/>
            </w:tcBorders>
          </w:tcPr>
          <w:p w14:paraId="208784C5" w14:textId="432DBA0F" w:rsidR="00140B24" w:rsidRPr="0078077C" w:rsidRDefault="0078077C" w:rsidP="0078077C">
            <w:pPr>
              <w:rPr>
                <w:rFonts w:ascii="Times New Roman" w:eastAsiaTheme="minorEastAsia" w:hAnsi="Times New Roman" w:cs="Times New Roman"/>
                <w:color w:val="000000" w:themeColor="text1"/>
                <w:sz w:val="24"/>
                <w:szCs w:val="24"/>
              </w:rPr>
            </w:pPr>
            <w:r w:rsidRPr="0078077C">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00140B24" w:rsidRPr="0078077C">
              <w:rPr>
                <w:rFonts w:ascii="Times New Roman" w:eastAsiaTheme="minorEastAsia" w:hAnsi="Times New Roman" w:cs="Times New Roman"/>
                <w:color w:val="000000" w:themeColor="text1"/>
                <w:sz w:val="24"/>
                <w:szCs w:val="24"/>
              </w:rPr>
              <w:t>Slow</w:t>
            </w:r>
          </w:p>
        </w:tc>
      </w:tr>
      <w:tr w:rsidR="00140B24" w14:paraId="5430E7D6" w14:textId="77777777" w:rsidTr="00085F3B">
        <w:trPr>
          <w:trHeight w:val="131"/>
        </w:trPr>
        <w:tc>
          <w:tcPr>
            <w:tcW w:w="2335" w:type="dxa"/>
            <w:vMerge/>
            <w:tcBorders>
              <w:left w:val="nil"/>
              <w:bottom w:val="nil"/>
              <w:right w:val="nil"/>
            </w:tcBorders>
          </w:tcPr>
          <w:p w14:paraId="6C9ABBDC" w14:textId="77777777" w:rsidR="00140B24" w:rsidRDefault="00140B24" w:rsidP="00D8681E">
            <w:pPr>
              <w:rPr>
                <w:rFonts w:ascii="Times New Roman" w:eastAsiaTheme="minorEastAsia" w:hAnsi="Times New Roman" w:cs="Times New Roman"/>
                <w:color w:val="000000" w:themeColor="text1"/>
                <w:sz w:val="24"/>
                <w:szCs w:val="24"/>
              </w:rPr>
            </w:pPr>
          </w:p>
        </w:tc>
        <w:tc>
          <w:tcPr>
            <w:tcW w:w="4410" w:type="dxa"/>
            <w:vMerge/>
            <w:tcBorders>
              <w:left w:val="nil"/>
              <w:bottom w:val="nil"/>
              <w:right w:val="nil"/>
            </w:tcBorders>
          </w:tcPr>
          <w:p w14:paraId="0725E840" w14:textId="77777777" w:rsidR="00140B24" w:rsidRDefault="00140B24" w:rsidP="00085F3B">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544BA682" w14:textId="3085CEE2" w:rsidR="00140B24" w:rsidRDefault="0078077C" w:rsidP="00D8681E">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2) </w:t>
            </w:r>
            <w:r w:rsidR="00140B24">
              <w:rPr>
                <w:rFonts w:ascii="Times New Roman" w:eastAsiaTheme="minorEastAsia" w:hAnsi="Times New Roman" w:cs="Times New Roman"/>
                <w:color w:val="000000" w:themeColor="text1"/>
                <w:sz w:val="24"/>
                <w:szCs w:val="24"/>
              </w:rPr>
              <w:t>Medium</w:t>
            </w:r>
          </w:p>
        </w:tc>
      </w:tr>
      <w:tr w:rsidR="00140B24" w14:paraId="1C8FA688" w14:textId="77777777" w:rsidTr="00085F3B">
        <w:trPr>
          <w:trHeight w:val="131"/>
        </w:trPr>
        <w:tc>
          <w:tcPr>
            <w:tcW w:w="2335" w:type="dxa"/>
            <w:vMerge/>
            <w:tcBorders>
              <w:left w:val="nil"/>
              <w:bottom w:val="nil"/>
              <w:right w:val="nil"/>
            </w:tcBorders>
          </w:tcPr>
          <w:p w14:paraId="733ACC63" w14:textId="77777777" w:rsidR="00140B24" w:rsidRDefault="00140B24" w:rsidP="00D8681E">
            <w:pPr>
              <w:rPr>
                <w:rFonts w:ascii="Times New Roman" w:eastAsiaTheme="minorEastAsia" w:hAnsi="Times New Roman" w:cs="Times New Roman"/>
                <w:color w:val="000000" w:themeColor="text1"/>
                <w:sz w:val="24"/>
                <w:szCs w:val="24"/>
              </w:rPr>
            </w:pPr>
          </w:p>
        </w:tc>
        <w:tc>
          <w:tcPr>
            <w:tcW w:w="4410" w:type="dxa"/>
            <w:vMerge/>
            <w:tcBorders>
              <w:left w:val="nil"/>
              <w:bottom w:val="nil"/>
              <w:right w:val="nil"/>
            </w:tcBorders>
          </w:tcPr>
          <w:p w14:paraId="31BFF564" w14:textId="77777777" w:rsidR="00140B24" w:rsidRDefault="00140B24" w:rsidP="00085F3B">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1E3131EC" w14:textId="1610E778" w:rsidR="00140B24" w:rsidRDefault="0078077C" w:rsidP="00D8681E">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3) </w:t>
            </w:r>
            <w:r w:rsidR="00140B24">
              <w:rPr>
                <w:rFonts w:ascii="Times New Roman" w:eastAsiaTheme="minorEastAsia" w:hAnsi="Times New Roman" w:cs="Times New Roman"/>
                <w:color w:val="000000" w:themeColor="text1"/>
                <w:sz w:val="24"/>
                <w:szCs w:val="24"/>
              </w:rPr>
              <w:t>Fast</w:t>
            </w:r>
          </w:p>
          <w:p w14:paraId="2C35C7E2" w14:textId="7282C7A0" w:rsidR="00140B24" w:rsidRDefault="00140B24" w:rsidP="00D8681E">
            <w:pPr>
              <w:rPr>
                <w:rFonts w:ascii="Times New Roman" w:eastAsiaTheme="minorEastAsia" w:hAnsi="Times New Roman" w:cs="Times New Roman"/>
                <w:color w:val="000000" w:themeColor="text1"/>
                <w:sz w:val="24"/>
                <w:szCs w:val="24"/>
              </w:rPr>
            </w:pPr>
          </w:p>
        </w:tc>
      </w:tr>
      <w:tr w:rsidR="0078077C" w14:paraId="1881B1EB" w14:textId="77777777" w:rsidTr="00085F3B">
        <w:trPr>
          <w:trHeight w:val="133"/>
        </w:trPr>
        <w:tc>
          <w:tcPr>
            <w:tcW w:w="2335" w:type="dxa"/>
            <w:vMerge/>
            <w:tcBorders>
              <w:left w:val="nil"/>
              <w:bottom w:val="nil"/>
              <w:right w:val="nil"/>
            </w:tcBorders>
          </w:tcPr>
          <w:p w14:paraId="1EB1F059" w14:textId="264E9DA5" w:rsidR="0078077C" w:rsidRDefault="0078077C" w:rsidP="0078077C">
            <w:pPr>
              <w:rPr>
                <w:rFonts w:ascii="Times New Roman" w:eastAsiaTheme="minorEastAsia" w:hAnsi="Times New Roman" w:cs="Times New Roman"/>
                <w:color w:val="000000" w:themeColor="text1"/>
                <w:sz w:val="24"/>
                <w:szCs w:val="24"/>
              </w:rPr>
            </w:pPr>
          </w:p>
        </w:tc>
        <w:tc>
          <w:tcPr>
            <w:tcW w:w="4410" w:type="dxa"/>
            <w:vMerge w:val="restart"/>
            <w:tcBorders>
              <w:top w:val="nil"/>
              <w:left w:val="nil"/>
              <w:bottom w:val="nil"/>
              <w:right w:val="nil"/>
            </w:tcBorders>
          </w:tcPr>
          <w:p w14:paraId="2B5E3E74" w14:textId="5691D14C" w:rsidR="0078077C" w:rsidRDefault="0078077C" w:rsidP="0078077C">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Seasons &amp; Months</w:t>
            </w:r>
          </w:p>
        </w:tc>
        <w:tc>
          <w:tcPr>
            <w:tcW w:w="2340" w:type="dxa"/>
            <w:tcBorders>
              <w:top w:val="nil"/>
              <w:left w:val="nil"/>
              <w:bottom w:val="nil"/>
              <w:right w:val="nil"/>
            </w:tcBorders>
          </w:tcPr>
          <w:p w14:paraId="598EC3DA" w14:textId="5FB88077" w:rsidR="0078077C" w:rsidRDefault="0078077C" w:rsidP="0078077C">
            <w:pPr>
              <w:rPr>
                <w:rFonts w:ascii="Times New Roman" w:eastAsiaTheme="minorEastAsia" w:hAnsi="Times New Roman" w:cs="Times New Roman"/>
                <w:color w:val="000000" w:themeColor="text1"/>
                <w:sz w:val="24"/>
                <w:szCs w:val="24"/>
              </w:rPr>
            </w:pPr>
            <w:r w:rsidRPr="0078077C">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78077C">
              <w:rPr>
                <w:rFonts w:ascii="Times New Roman" w:eastAsiaTheme="minorEastAsia" w:hAnsi="Times New Roman" w:cs="Times New Roman"/>
                <w:color w:val="000000" w:themeColor="text1"/>
                <w:sz w:val="24"/>
                <w:szCs w:val="24"/>
              </w:rPr>
              <w:t>Slow</w:t>
            </w:r>
          </w:p>
        </w:tc>
      </w:tr>
      <w:tr w:rsidR="0078077C" w14:paraId="09A8E614" w14:textId="77777777" w:rsidTr="00085F3B">
        <w:trPr>
          <w:trHeight w:val="131"/>
        </w:trPr>
        <w:tc>
          <w:tcPr>
            <w:tcW w:w="2335" w:type="dxa"/>
            <w:vMerge/>
            <w:tcBorders>
              <w:left w:val="nil"/>
              <w:bottom w:val="nil"/>
              <w:right w:val="nil"/>
            </w:tcBorders>
          </w:tcPr>
          <w:p w14:paraId="1C0E1BA2"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6446E1D4" w14:textId="77777777" w:rsidR="0078077C"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0E5262E7" w14:textId="61635905"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Medium</w:t>
            </w:r>
          </w:p>
        </w:tc>
      </w:tr>
      <w:tr w:rsidR="0078077C" w14:paraId="3A7663F5" w14:textId="77777777" w:rsidTr="00085F3B">
        <w:trPr>
          <w:trHeight w:val="131"/>
        </w:trPr>
        <w:tc>
          <w:tcPr>
            <w:tcW w:w="2335" w:type="dxa"/>
            <w:vMerge/>
            <w:tcBorders>
              <w:left w:val="nil"/>
              <w:bottom w:val="nil"/>
              <w:right w:val="nil"/>
            </w:tcBorders>
          </w:tcPr>
          <w:p w14:paraId="2F8F3C8C"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251291F1" w14:textId="77777777" w:rsidR="0078077C"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3B5B018A" w14:textId="77777777"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3) Fast</w:t>
            </w:r>
          </w:p>
          <w:p w14:paraId="54757E2D" w14:textId="6054FAAE" w:rsidR="0078077C" w:rsidRDefault="0078077C" w:rsidP="0078077C">
            <w:pPr>
              <w:rPr>
                <w:rFonts w:ascii="Times New Roman" w:eastAsiaTheme="minorEastAsia" w:hAnsi="Times New Roman" w:cs="Times New Roman"/>
                <w:color w:val="000000" w:themeColor="text1"/>
                <w:sz w:val="24"/>
                <w:szCs w:val="24"/>
              </w:rPr>
            </w:pPr>
          </w:p>
        </w:tc>
      </w:tr>
      <w:tr w:rsidR="0078077C" w14:paraId="5C9BAB7B" w14:textId="77777777" w:rsidTr="00085F3B">
        <w:trPr>
          <w:trHeight w:val="99"/>
        </w:trPr>
        <w:tc>
          <w:tcPr>
            <w:tcW w:w="2335" w:type="dxa"/>
            <w:vMerge/>
            <w:tcBorders>
              <w:left w:val="nil"/>
              <w:bottom w:val="nil"/>
              <w:right w:val="nil"/>
            </w:tcBorders>
          </w:tcPr>
          <w:p w14:paraId="429346E8"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val="restart"/>
            <w:tcBorders>
              <w:top w:val="nil"/>
              <w:left w:val="nil"/>
              <w:bottom w:val="nil"/>
              <w:right w:val="nil"/>
            </w:tcBorders>
          </w:tcPr>
          <w:p w14:paraId="27141783" w14:textId="57A6C4E0" w:rsidR="0078077C" w:rsidRPr="002A3F9B" w:rsidRDefault="0078077C" w:rsidP="0078077C">
            <w:pPr>
              <w:jc w:val="center"/>
              <w:rPr>
                <w:rFonts w:ascii="Times New Roman" w:eastAsiaTheme="minorEastAsia" w:hAnsi="Times New Roman" w:cs="Times New Roman"/>
                <w:color w:val="000000" w:themeColor="text1"/>
                <w:sz w:val="24"/>
                <w:szCs w:val="24"/>
              </w:rPr>
            </w:pPr>
            <w:r w:rsidRPr="002A3F9B">
              <w:rPr>
                <w:rFonts w:ascii="Times New Roman" w:eastAsiaTheme="minorEastAsia" w:hAnsi="Times New Roman" w:cs="Times New Roman"/>
                <w:color w:val="000000" w:themeColor="text1"/>
                <w:sz w:val="24"/>
                <w:szCs w:val="24"/>
              </w:rPr>
              <w:t>Clock Times w/ Motion Distraction</w:t>
            </w:r>
          </w:p>
        </w:tc>
        <w:tc>
          <w:tcPr>
            <w:tcW w:w="2340" w:type="dxa"/>
            <w:tcBorders>
              <w:top w:val="nil"/>
              <w:left w:val="nil"/>
              <w:bottom w:val="nil"/>
              <w:right w:val="nil"/>
            </w:tcBorders>
          </w:tcPr>
          <w:p w14:paraId="48D6BF47" w14:textId="02A4EEE1" w:rsidR="0078077C" w:rsidRDefault="0078077C" w:rsidP="0078077C">
            <w:pPr>
              <w:rPr>
                <w:rFonts w:ascii="Times New Roman" w:eastAsiaTheme="minorEastAsia" w:hAnsi="Times New Roman" w:cs="Times New Roman"/>
                <w:color w:val="000000" w:themeColor="text1"/>
                <w:sz w:val="24"/>
                <w:szCs w:val="24"/>
              </w:rPr>
            </w:pPr>
            <w:r w:rsidRPr="0078077C">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78077C">
              <w:rPr>
                <w:rFonts w:ascii="Times New Roman" w:eastAsiaTheme="minorEastAsia" w:hAnsi="Times New Roman" w:cs="Times New Roman"/>
                <w:color w:val="000000" w:themeColor="text1"/>
                <w:sz w:val="24"/>
                <w:szCs w:val="24"/>
              </w:rPr>
              <w:t>Slow</w:t>
            </w:r>
          </w:p>
        </w:tc>
      </w:tr>
      <w:tr w:rsidR="0078077C" w14:paraId="38727E40" w14:textId="77777777" w:rsidTr="00085F3B">
        <w:trPr>
          <w:trHeight w:val="99"/>
        </w:trPr>
        <w:tc>
          <w:tcPr>
            <w:tcW w:w="2335" w:type="dxa"/>
            <w:vMerge/>
            <w:tcBorders>
              <w:left w:val="nil"/>
              <w:bottom w:val="nil"/>
              <w:right w:val="nil"/>
            </w:tcBorders>
          </w:tcPr>
          <w:p w14:paraId="125B0687"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491615B3" w14:textId="77777777" w:rsidR="0078077C" w:rsidRPr="002A3F9B"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0F29A114" w14:textId="77777777"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Medium</w:t>
            </w:r>
          </w:p>
          <w:p w14:paraId="6F4B57C1" w14:textId="455CAB6F" w:rsidR="0078077C" w:rsidRDefault="0078077C" w:rsidP="0078077C">
            <w:pPr>
              <w:rPr>
                <w:rFonts w:ascii="Times New Roman" w:eastAsiaTheme="minorEastAsia" w:hAnsi="Times New Roman" w:cs="Times New Roman"/>
                <w:color w:val="000000" w:themeColor="text1"/>
                <w:sz w:val="24"/>
                <w:szCs w:val="24"/>
              </w:rPr>
            </w:pPr>
          </w:p>
        </w:tc>
      </w:tr>
      <w:tr w:rsidR="0078077C" w14:paraId="60199415" w14:textId="77777777" w:rsidTr="00085F3B">
        <w:trPr>
          <w:trHeight w:val="99"/>
        </w:trPr>
        <w:tc>
          <w:tcPr>
            <w:tcW w:w="2335" w:type="dxa"/>
            <w:vMerge/>
            <w:tcBorders>
              <w:left w:val="nil"/>
              <w:bottom w:val="nil"/>
              <w:right w:val="nil"/>
            </w:tcBorders>
          </w:tcPr>
          <w:p w14:paraId="5B0E7EC0"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val="restart"/>
            <w:tcBorders>
              <w:top w:val="nil"/>
              <w:left w:val="nil"/>
              <w:bottom w:val="nil"/>
              <w:right w:val="nil"/>
            </w:tcBorders>
          </w:tcPr>
          <w:p w14:paraId="56216942" w14:textId="0B8ED19F" w:rsidR="0078077C" w:rsidRPr="002A3F9B" w:rsidRDefault="0078077C" w:rsidP="0078077C">
            <w:pPr>
              <w:jc w:val="center"/>
              <w:rPr>
                <w:rFonts w:ascii="Times New Roman" w:eastAsiaTheme="minorEastAsia" w:hAnsi="Times New Roman" w:cs="Times New Roman"/>
                <w:color w:val="000000" w:themeColor="text1"/>
                <w:sz w:val="24"/>
                <w:szCs w:val="24"/>
              </w:rPr>
            </w:pPr>
            <w:r w:rsidRPr="002A3F9B">
              <w:rPr>
                <w:rFonts w:ascii="Times New Roman" w:eastAsiaTheme="minorEastAsia" w:hAnsi="Times New Roman" w:cs="Times New Roman"/>
                <w:color w:val="000000" w:themeColor="text1"/>
                <w:sz w:val="24"/>
                <w:szCs w:val="24"/>
              </w:rPr>
              <w:t>Seasons &amp; Months w/ Motion Distraction</w:t>
            </w:r>
          </w:p>
        </w:tc>
        <w:tc>
          <w:tcPr>
            <w:tcW w:w="2340" w:type="dxa"/>
            <w:tcBorders>
              <w:top w:val="nil"/>
              <w:left w:val="nil"/>
              <w:bottom w:val="nil"/>
              <w:right w:val="nil"/>
            </w:tcBorders>
          </w:tcPr>
          <w:p w14:paraId="5ACFFD30" w14:textId="3AA5AA71" w:rsidR="0078077C" w:rsidRDefault="0078077C" w:rsidP="0078077C">
            <w:pPr>
              <w:rPr>
                <w:rFonts w:ascii="Times New Roman" w:eastAsiaTheme="minorEastAsia" w:hAnsi="Times New Roman" w:cs="Times New Roman"/>
                <w:color w:val="000000" w:themeColor="text1"/>
                <w:sz w:val="24"/>
                <w:szCs w:val="24"/>
              </w:rPr>
            </w:pPr>
            <w:r w:rsidRPr="0078077C">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78077C">
              <w:rPr>
                <w:rFonts w:ascii="Times New Roman" w:eastAsiaTheme="minorEastAsia" w:hAnsi="Times New Roman" w:cs="Times New Roman"/>
                <w:color w:val="000000" w:themeColor="text1"/>
                <w:sz w:val="24"/>
                <w:szCs w:val="24"/>
              </w:rPr>
              <w:t>Slow</w:t>
            </w:r>
          </w:p>
        </w:tc>
      </w:tr>
      <w:tr w:rsidR="0078077C" w14:paraId="3E56E1F1" w14:textId="77777777" w:rsidTr="00085F3B">
        <w:trPr>
          <w:trHeight w:val="99"/>
        </w:trPr>
        <w:tc>
          <w:tcPr>
            <w:tcW w:w="2335" w:type="dxa"/>
            <w:vMerge/>
            <w:tcBorders>
              <w:left w:val="nil"/>
              <w:bottom w:val="nil"/>
              <w:right w:val="nil"/>
            </w:tcBorders>
          </w:tcPr>
          <w:p w14:paraId="386D21AE"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4DB1E8C7" w14:textId="77777777" w:rsidR="0078077C" w:rsidRPr="002A3F9B"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6113D202" w14:textId="77777777"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Medium</w:t>
            </w:r>
          </w:p>
          <w:p w14:paraId="3D3BE898" w14:textId="0F34364D" w:rsidR="0078077C" w:rsidRDefault="0078077C" w:rsidP="0078077C">
            <w:pPr>
              <w:rPr>
                <w:rFonts w:ascii="Times New Roman" w:eastAsiaTheme="minorEastAsia" w:hAnsi="Times New Roman" w:cs="Times New Roman"/>
                <w:color w:val="000000" w:themeColor="text1"/>
                <w:sz w:val="24"/>
                <w:szCs w:val="24"/>
              </w:rPr>
            </w:pPr>
          </w:p>
        </w:tc>
      </w:tr>
      <w:tr w:rsidR="0078077C" w14:paraId="18CEC7AD" w14:textId="77777777" w:rsidTr="00085F3B">
        <w:trPr>
          <w:trHeight w:val="99"/>
        </w:trPr>
        <w:tc>
          <w:tcPr>
            <w:tcW w:w="2335" w:type="dxa"/>
            <w:vMerge/>
            <w:tcBorders>
              <w:left w:val="nil"/>
              <w:bottom w:val="nil"/>
              <w:right w:val="nil"/>
            </w:tcBorders>
          </w:tcPr>
          <w:p w14:paraId="68235641"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val="restart"/>
            <w:tcBorders>
              <w:top w:val="nil"/>
              <w:left w:val="nil"/>
              <w:bottom w:val="nil"/>
              <w:right w:val="nil"/>
            </w:tcBorders>
          </w:tcPr>
          <w:p w14:paraId="2EB0F898" w14:textId="25A7DD9F" w:rsidR="0078077C" w:rsidRPr="002A3F9B" w:rsidRDefault="0078077C" w:rsidP="0078077C">
            <w:pPr>
              <w:jc w:val="center"/>
              <w:rPr>
                <w:rFonts w:ascii="Times New Roman" w:eastAsiaTheme="minorEastAsia" w:hAnsi="Times New Roman" w:cs="Times New Roman"/>
                <w:color w:val="000000" w:themeColor="text1"/>
                <w:sz w:val="24"/>
                <w:szCs w:val="24"/>
              </w:rPr>
            </w:pPr>
            <w:r w:rsidRPr="002A3F9B">
              <w:rPr>
                <w:rFonts w:ascii="Times New Roman" w:eastAsiaTheme="minorEastAsia" w:hAnsi="Times New Roman" w:cs="Times New Roman"/>
                <w:color w:val="000000" w:themeColor="text1"/>
                <w:sz w:val="24"/>
                <w:szCs w:val="24"/>
              </w:rPr>
              <w:t>Clock Times</w:t>
            </w:r>
            <w:r w:rsidRPr="002A3F9B">
              <w:rPr>
                <w:rFonts w:ascii="Times New Roman" w:hAnsi="Times New Roman" w:cs="Times New Roman"/>
                <w:color w:val="000000" w:themeColor="text1"/>
                <w:sz w:val="24"/>
                <w:szCs w:val="24"/>
              </w:rPr>
              <w:t xml:space="preserve"> w/ Visual Competition Distraction</w:t>
            </w:r>
          </w:p>
        </w:tc>
        <w:tc>
          <w:tcPr>
            <w:tcW w:w="2340" w:type="dxa"/>
            <w:tcBorders>
              <w:top w:val="nil"/>
              <w:left w:val="nil"/>
              <w:bottom w:val="nil"/>
              <w:right w:val="nil"/>
            </w:tcBorders>
          </w:tcPr>
          <w:p w14:paraId="563DB828" w14:textId="2FE0865D" w:rsidR="0078077C" w:rsidRDefault="0078077C" w:rsidP="0078077C">
            <w:pPr>
              <w:rPr>
                <w:rFonts w:ascii="Times New Roman" w:eastAsiaTheme="minorEastAsia" w:hAnsi="Times New Roman" w:cs="Times New Roman"/>
                <w:color w:val="000000" w:themeColor="text1"/>
                <w:sz w:val="24"/>
                <w:szCs w:val="24"/>
              </w:rPr>
            </w:pPr>
            <w:r w:rsidRPr="0078077C">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78077C">
              <w:rPr>
                <w:rFonts w:ascii="Times New Roman" w:eastAsiaTheme="minorEastAsia" w:hAnsi="Times New Roman" w:cs="Times New Roman"/>
                <w:color w:val="000000" w:themeColor="text1"/>
                <w:sz w:val="24"/>
                <w:szCs w:val="24"/>
              </w:rPr>
              <w:t>Slow</w:t>
            </w:r>
          </w:p>
        </w:tc>
      </w:tr>
      <w:tr w:rsidR="0078077C" w14:paraId="0F1763BB" w14:textId="77777777" w:rsidTr="00085F3B">
        <w:trPr>
          <w:trHeight w:val="99"/>
        </w:trPr>
        <w:tc>
          <w:tcPr>
            <w:tcW w:w="2335" w:type="dxa"/>
            <w:vMerge/>
            <w:tcBorders>
              <w:left w:val="nil"/>
              <w:bottom w:val="nil"/>
              <w:right w:val="nil"/>
            </w:tcBorders>
          </w:tcPr>
          <w:p w14:paraId="7B4F1D94"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252EAEA7" w14:textId="77777777" w:rsidR="0078077C" w:rsidRPr="002A3F9B"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4B358496" w14:textId="77777777"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Medium</w:t>
            </w:r>
          </w:p>
          <w:p w14:paraId="0AEF0820" w14:textId="406058A5" w:rsidR="0078077C" w:rsidRDefault="0078077C" w:rsidP="0078077C">
            <w:pPr>
              <w:rPr>
                <w:rFonts w:ascii="Times New Roman" w:eastAsiaTheme="minorEastAsia" w:hAnsi="Times New Roman" w:cs="Times New Roman"/>
                <w:color w:val="000000" w:themeColor="text1"/>
                <w:sz w:val="24"/>
                <w:szCs w:val="24"/>
              </w:rPr>
            </w:pPr>
          </w:p>
        </w:tc>
      </w:tr>
      <w:tr w:rsidR="0078077C" w14:paraId="41DD0949" w14:textId="77777777" w:rsidTr="00085F3B">
        <w:trPr>
          <w:trHeight w:val="99"/>
        </w:trPr>
        <w:tc>
          <w:tcPr>
            <w:tcW w:w="2335" w:type="dxa"/>
            <w:vMerge/>
            <w:tcBorders>
              <w:left w:val="nil"/>
              <w:bottom w:val="nil"/>
              <w:right w:val="nil"/>
            </w:tcBorders>
          </w:tcPr>
          <w:p w14:paraId="3ACE2904"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val="restart"/>
            <w:tcBorders>
              <w:top w:val="nil"/>
              <w:left w:val="nil"/>
              <w:bottom w:val="nil"/>
              <w:right w:val="nil"/>
            </w:tcBorders>
          </w:tcPr>
          <w:p w14:paraId="120848DC" w14:textId="72399221" w:rsidR="0078077C" w:rsidRPr="002A3F9B" w:rsidRDefault="0078077C" w:rsidP="0078077C">
            <w:pPr>
              <w:jc w:val="center"/>
              <w:rPr>
                <w:rFonts w:ascii="Times New Roman" w:eastAsiaTheme="minorEastAsia" w:hAnsi="Times New Roman" w:cs="Times New Roman"/>
                <w:color w:val="000000" w:themeColor="text1"/>
                <w:sz w:val="24"/>
                <w:szCs w:val="24"/>
              </w:rPr>
            </w:pPr>
            <w:r w:rsidRPr="002A3F9B">
              <w:rPr>
                <w:rFonts w:ascii="Times New Roman" w:eastAsiaTheme="minorEastAsia" w:hAnsi="Times New Roman" w:cs="Times New Roman"/>
                <w:color w:val="000000" w:themeColor="text1"/>
                <w:sz w:val="24"/>
                <w:szCs w:val="24"/>
              </w:rPr>
              <w:t>Seasons &amp; Months</w:t>
            </w:r>
            <w:r w:rsidRPr="002A3F9B">
              <w:rPr>
                <w:rFonts w:ascii="Times New Roman" w:hAnsi="Times New Roman" w:cs="Times New Roman"/>
                <w:color w:val="000000" w:themeColor="text1"/>
                <w:sz w:val="24"/>
                <w:szCs w:val="24"/>
              </w:rPr>
              <w:t xml:space="preserve"> w/ Visual Competition Distraction</w:t>
            </w:r>
          </w:p>
        </w:tc>
        <w:tc>
          <w:tcPr>
            <w:tcW w:w="2340" w:type="dxa"/>
            <w:tcBorders>
              <w:top w:val="nil"/>
              <w:left w:val="nil"/>
              <w:bottom w:val="nil"/>
              <w:right w:val="nil"/>
            </w:tcBorders>
          </w:tcPr>
          <w:p w14:paraId="62DFE18F" w14:textId="5CC2FFD1" w:rsidR="0078077C" w:rsidRDefault="0078077C" w:rsidP="0078077C">
            <w:pPr>
              <w:rPr>
                <w:rFonts w:ascii="Times New Roman" w:eastAsiaTheme="minorEastAsia" w:hAnsi="Times New Roman" w:cs="Times New Roman"/>
                <w:color w:val="000000" w:themeColor="text1"/>
                <w:sz w:val="24"/>
                <w:szCs w:val="24"/>
              </w:rPr>
            </w:pPr>
            <w:r w:rsidRPr="0078077C">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78077C">
              <w:rPr>
                <w:rFonts w:ascii="Times New Roman" w:eastAsiaTheme="minorEastAsia" w:hAnsi="Times New Roman" w:cs="Times New Roman"/>
                <w:color w:val="000000" w:themeColor="text1"/>
                <w:sz w:val="24"/>
                <w:szCs w:val="24"/>
              </w:rPr>
              <w:t>Slow</w:t>
            </w:r>
          </w:p>
        </w:tc>
      </w:tr>
      <w:tr w:rsidR="0078077C" w14:paraId="79B33FC3" w14:textId="77777777" w:rsidTr="00085F3B">
        <w:trPr>
          <w:trHeight w:val="99"/>
        </w:trPr>
        <w:tc>
          <w:tcPr>
            <w:tcW w:w="2335" w:type="dxa"/>
            <w:vMerge/>
            <w:tcBorders>
              <w:left w:val="nil"/>
              <w:bottom w:val="nil"/>
              <w:right w:val="nil"/>
            </w:tcBorders>
          </w:tcPr>
          <w:p w14:paraId="2948EE7A"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6DF17A43" w14:textId="77777777" w:rsidR="0078077C" w:rsidRPr="002A3F9B"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029B52D9" w14:textId="77777777"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Medium</w:t>
            </w:r>
          </w:p>
          <w:p w14:paraId="63EC422A" w14:textId="19AC5090" w:rsidR="0078077C" w:rsidRDefault="0078077C" w:rsidP="0078077C">
            <w:pPr>
              <w:rPr>
                <w:rFonts w:ascii="Times New Roman" w:eastAsiaTheme="minorEastAsia" w:hAnsi="Times New Roman" w:cs="Times New Roman"/>
                <w:color w:val="000000" w:themeColor="text1"/>
                <w:sz w:val="24"/>
                <w:szCs w:val="24"/>
              </w:rPr>
            </w:pPr>
          </w:p>
        </w:tc>
      </w:tr>
      <w:tr w:rsidR="0078077C" w14:paraId="49EE3D9D" w14:textId="77777777" w:rsidTr="00085F3B">
        <w:trPr>
          <w:trHeight w:val="66"/>
        </w:trPr>
        <w:tc>
          <w:tcPr>
            <w:tcW w:w="2335" w:type="dxa"/>
            <w:vMerge w:val="restart"/>
            <w:tcBorders>
              <w:top w:val="nil"/>
              <w:left w:val="nil"/>
              <w:bottom w:val="nil"/>
              <w:right w:val="nil"/>
            </w:tcBorders>
          </w:tcPr>
          <w:p w14:paraId="2FBB94B2" w14:textId="5B4CC7F0"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2-Back</w:t>
            </w:r>
          </w:p>
        </w:tc>
        <w:tc>
          <w:tcPr>
            <w:tcW w:w="4410" w:type="dxa"/>
            <w:vMerge w:val="restart"/>
            <w:tcBorders>
              <w:top w:val="nil"/>
              <w:left w:val="nil"/>
              <w:bottom w:val="nil"/>
              <w:right w:val="nil"/>
            </w:tcBorders>
          </w:tcPr>
          <w:p w14:paraId="4A442EC8" w14:textId="608B04E9" w:rsidR="0078077C" w:rsidRDefault="0078077C" w:rsidP="0078077C">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Animals</w:t>
            </w:r>
          </w:p>
        </w:tc>
        <w:tc>
          <w:tcPr>
            <w:tcW w:w="2340" w:type="dxa"/>
            <w:tcBorders>
              <w:top w:val="nil"/>
              <w:left w:val="nil"/>
              <w:bottom w:val="nil"/>
              <w:right w:val="nil"/>
            </w:tcBorders>
          </w:tcPr>
          <w:p w14:paraId="34C37863" w14:textId="5F51FD93" w:rsidR="0078077C" w:rsidRDefault="0078077C" w:rsidP="0078077C">
            <w:pPr>
              <w:rPr>
                <w:rFonts w:ascii="Times New Roman" w:eastAsiaTheme="minorEastAsia" w:hAnsi="Times New Roman" w:cs="Times New Roman"/>
                <w:color w:val="000000" w:themeColor="text1"/>
                <w:sz w:val="24"/>
                <w:szCs w:val="24"/>
              </w:rPr>
            </w:pPr>
            <w:r w:rsidRPr="0078077C">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78077C">
              <w:rPr>
                <w:rFonts w:ascii="Times New Roman" w:eastAsiaTheme="minorEastAsia" w:hAnsi="Times New Roman" w:cs="Times New Roman"/>
                <w:color w:val="000000" w:themeColor="text1"/>
                <w:sz w:val="24"/>
                <w:szCs w:val="24"/>
              </w:rPr>
              <w:t>Slow</w:t>
            </w:r>
          </w:p>
        </w:tc>
      </w:tr>
      <w:tr w:rsidR="0078077C" w14:paraId="676C11DC" w14:textId="77777777" w:rsidTr="00085F3B">
        <w:trPr>
          <w:trHeight w:val="66"/>
        </w:trPr>
        <w:tc>
          <w:tcPr>
            <w:tcW w:w="2335" w:type="dxa"/>
            <w:vMerge/>
            <w:tcBorders>
              <w:top w:val="nil"/>
              <w:left w:val="nil"/>
              <w:bottom w:val="nil"/>
              <w:right w:val="nil"/>
            </w:tcBorders>
          </w:tcPr>
          <w:p w14:paraId="79AEAA0F"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3CBEF810" w14:textId="77777777" w:rsidR="0078077C"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053F45F9" w14:textId="4772D122"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Medium</w:t>
            </w:r>
          </w:p>
        </w:tc>
      </w:tr>
      <w:tr w:rsidR="0078077C" w14:paraId="799B10C3" w14:textId="77777777" w:rsidTr="00085F3B">
        <w:trPr>
          <w:trHeight w:val="66"/>
        </w:trPr>
        <w:tc>
          <w:tcPr>
            <w:tcW w:w="2335" w:type="dxa"/>
            <w:vMerge/>
            <w:tcBorders>
              <w:top w:val="nil"/>
              <w:left w:val="nil"/>
              <w:bottom w:val="nil"/>
              <w:right w:val="nil"/>
            </w:tcBorders>
          </w:tcPr>
          <w:p w14:paraId="37F60BCD"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752F7A02" w14:textId="77777777" w:rsidR="0078077C"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1ACDE483" w14:textId="77777777"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3) Fast</w:t>
            </w:r>
          </w:p>
          <w:p w14:paraId="396883F5" w14:textId="28A7CF52" w:rsidR="0078077C" w:rsidRDefault="0078077C" w:rsidP="0078077C">
            <w:pPr>
              <w:rPr>
                <w:rFonts w:ascii="Times New Roman" w:eastAsiaTheme="minorEastAsia" w:hAnsi="Times New Roman" w:cs="Times New Roman"/>
                <w:color w:val="000000" w:themeColor="text1"/>
                <w:sz w:val="24"/>
                <w:szCs w:val="24"/>
              </w:rPr>
            </w:pPr>
          </w:p>
        </w:tc>
      </w:tr>
      <w:tr w:rsidR="0078077C" w14:paraId="6F795938" w14:textId="77777777" w:rsidTr="00085F3B">
        <w:trPr>
          <w:trHeight w:val="66"/>
        </w:trPr>
        <w:tc>
          <w:tcPr>
            <w:tcW w:w="2335" w:type="dxa"/>
            <w:vMerge/>
            <w:tcBorders>
              <w:top w:val="nil"/>
              <w:left w:val="nil"/>
              <w:bottom w:val="nil"/>
              <w:right w:val="nil"/>
            </w:tcBorders>
          </w:tcPr>
          <w:p w14:paraId="71DC4FC5"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val="restart"/>
            <w:tcBorders>
              <w:top w:val="nil"/>
              <w:left w:val="nil"/>
              <w:bottom w:val="nil"/>
              <w:right w:val="nil"/>
            </w:tcBorders>
          </w:tcPr>
          <w:p w14:paraId="2BED224B" w14:textId="1DFC434A" w:rsidR="0078077C" w:rsidRDefault="0078077C" w:rsidP="0078077C">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Abstract Shapes</w:t>
            </w:r>
          </w:p>
        </w:tc>
        <w:tc>
          <w:tcPr>
            <w:tcW w:w="2340" w:type="dxa"/>
            <w:tcBorders>
              <w:top w:val="nil"/>
              <w:left w:val="nil"/>
              <w:bottom w:val="nil"/>
              <w:right w:val="nil"/>
            </w:tcBorders>
          </w:tcPr>
          <w:p w14:paraId="4349561C" w14:textId="20C258E4" w:rsidR="0078077C" w:rsidRDefault="0078077C" w:rsidP="0078077C">
            <w:pPr>
              <w:rPr>
                <w:rFonts w:ascii="Times New Roman" w:eastAsiaTheme="minorEastAsia" w:hAnsi="Times New Roman" w:cs="Times New Roman"/>
                <w:color w:val="000000" w:themeColor="text1"/>
                <w:sz w:val="24"/>
                <w:szCs w:val="24"/>
              </w:rPr>
            </w:pPr>
            <w:r w:rsidRPr="0078077C">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78077C">
              <w:rPr>
                <w:rFonts w:ascii="Times New Roman" w:eastAsiaTheme="minorEastAsia" w:hAnsi="Times New Roman" w:cs="Times New Roman"/>
                <w:color w:val="000000" w:themeColor="text1"/>
                <w:sz w:val="24"/>
                <w:szCs w:val="24"/>
              </w:rPr>
              <w:t>Slow</w:t>
            </w:r>
          </w:p>
        </w:tc>
      </w:tr>
      <w:tr w:rsidR="0078077C" w14:paraId="44724892" w14:textId="77777777" w:rsidTr="00085F3B">
        <w:trPr>
          <w:trHeight w:val="66"/>
        </w:trPr>
        <w:tc>
          <w:tcPr>
            <w:tcW w:w="2335" w:type="dxa"/>
            <w:vMerge/>
            <w:tcBorders>
              <w:top w:val="nil"/>
              <w:left w:val="nil"/>
              <w:bottom w:val="nil"/>
              <w:right w:val="nil"/>
            </w:tcBorders>
          </w:tcPr>
          <w:p w14:paraId="0A1A1112"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250DA107" w14:textId="77777777" w:rsidR="0078077C"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16E759F2" w14:textId="4D430D41"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Medium</w:t>
            </w:r>
          </w:p>
        </w:tc>
      </w:tr>
      <w:tr w:rsidR="0078077C" w14:paraId="4ADBC056" w14:textId="77777777" w:rsidTr="00085F3B">
        <w:trPr>
          <w:trHeight w:val="66"/>
        </w:trPr>
        <w:tc>
          <w:tcPr>
            <w:tcW w:w="2335" w:type="dxa"/>
            <w:vMerge/>
            <w:tcBorders>
              <w:top w:val="nil"/>
              <w:left w:val="nil"/>
              <w:bottom w:val="nil"/>
              <w:right w:val="nil"/>
            </w:tcBorders>
          </w:tcPr>
          <w:p w14:paraId="6F56D098"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708D42F7" w14:textId="77777777" w:rsidR="0078077C"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20606044" w14:textId="77777777"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3) Fast</w:t>
            </w:r>
          </w:p>
          <w:p w14:paraId="764EDF5C" w14:textId="6CD129E5" w:rsidR="0078077C" w:rsidRDefault="0078077C" w:rsidP="0078077C">
            <w:pPr>
              <w:rPr>
                <w:rFonts w:ascii="Times New Roman" w:eastAsiaTheme="minorEastAsia" w:hAnsi="Times New Roman" w:cs="Times New Roman"/>
                <w:color w:val="000000" w:themeColor="text1"/>
                <w:sz w:val="24"/>
                <w:szCs w:val="24"/>
              </w:rPr>
            </w:pPr>
          </w:p>
        </w:tc>
      </w:tr>
      <w:tr w:rsidR="0078077C" w14:paraId="370E8EF3" w14:textId="77777777" w:rsidTr="00085F3B">
        <w:trPr>
          <w:trHeight w:val="66"/>
        </w:trPr>
        <w:tc>
          <w:tcPr>
            <w:tcW w:w="2335" w:type="dxa"/>
            <w:vMerge/>
            <w:tcBorders>
              <w:top w:val="nil"/>
              <w:left w:val="nil"/>
              <w:bottom w:val="nil"/>
              <w:right w:val="nil"/>
            </w:tcBorders>
          </w:tcPr>
          <w:p w14:paraId="28D221F2"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val="restart"/>
            <w:tcBorders>
              <w:top w:val="nil"/>
              <w:left w:val="nil"/>
              <w:bottom w:val="nil"/>
              <w:right w:val="nil"/>
            </w:tcBorders>
          </w:tcPr>
          <w:p w14:paraId="206D0BFF" w14:textId="718532D7" w:rsidR="0078077C" w:rsidRDefault="0078077C" w:rsidP="0078077C">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Clock Times</w:t>
            </w:r>
          </w:p>
        </w:tc>
        <w:tc>
          <w:tcPr>
            <w:tcW w:w="2340" w:type="dxa"/>
            <w:tcBorders>
              <w:top w:val="nil"/>
              <w:left w:val="nil"/>
              <w:bottom w:val="nil"/>
              <w:right w:val="nil"/>
            </w:tcBorders>
          </w:tcPr>
          <w:p w14:paraId="1271E944" w14:textId="17559A15" w:rsidR="0078077C" w:rsidRDefault="0078077C" w:rsidP="0078077C">
            <w:pPr>
              <w:rPr>
                <w:rFonts w:ascii="Times New Roman" w:eastAsiaTheme="minorEastAsia" w:hAnsi="Times New Roman" w:cs="Times New Roman"/>
                <w:color w:val="000000" w:themeColor="text1"/>
                <w:sz w:val="24"/>
                <w:szCs w:val="24"/>
              </w:rPr>
            </w:pPr>
            <w:r w:rsidRPr="0078077C">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78077C">
              <w:rPr>
                <w:rFonts w:ascii="Times New Roman" w:eastAsiaTheme="minorEastAsia" w:hAnsi="Times New Roman" w:cs="Times New Roman"/>
                <w:color w:val="000000" w:themeColor="text1"/>
                <w:sz w:val="24"/>
                <w:szCs w:val="24"/>
              </w:rPr>
              <w:t>Slow</w:t>
            </w:r>
          </w:p>
        </w:tc>
      </w:tr>
      <w:tr w:rsidR="0078077C" w14:paraId="30F1D23F" w14:textId="77777777" w:rsidTr="0078077C">
        <w:trPr>
          <w:trHeight w:val="76"/>
        </w:trPr>
        <w:tc>
          <w:tcPr>
            <w:tcW w:w="2335" w:type="dxa"/>
            <w:vMerge/>
            <w:tcBorders>
              <w:top w:val="nil"/>
              <w:left w:val="nil"/>
              <w:bottom w:val="nil"/>
              <w:right w:val="nil"/>
            </w:tcBorders>
          </w:tcPr>
          <w:p w14:paraId="065B1930"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6FE1F2B8" w14:textId="77777777" w:rsidR="0078077C"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4A296418" w14:textId="3704648E"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Medium</w:t>
            </w:r>
          </w:p>
        </w:tc>
      </w:tr>
      <w:tr w:rsidR="0078077C" w14:paraId="67FE3001" w14:textId="77777777" w:rsidTr="00085F3B">
        <w:trPr>
          <w:trHeight w:val="66"/>
        </w:trPr>
        <w:tc>
          <w:tcPr>
            <w:tcW w:w="2335" w:type="dxa"/>
            <w:vMerge/>
            <w:tcBorders>
              <w:top w:val="nil"/>
              <w:left w:val="nil"/>
              <w:bottom w:val="nil"/>
              <w:right w:val="nil"/>
            </w:tcBorders>
          </w:tcPr>
          <w:p w14:paraId="481B9972"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65DA8D18" w14:textId="77777777" w:rsidR="0078077C"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3E9279D9" w14:textId="77777777"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3) Fast</w:t>
            </w:r>
          </w:p>
          <w:p w14:paraId="0C63B407" w14:textId="702A5C8B" w:rsidR="0078077C" w:rsidRDefault="0078077C" w:rsidP="0078077C">
            <w:pPr>
              <w:rPr>
                <w:rFonts w:ascii="Times New Roman" w:eastAsiaTheme="minorEastAsia" w:hAnsi="Times New Roman" w:cs="Times New Roman"/>
                <w:color w:val="000000" w:themeColor="text1"/>
                <w:sz w:val="24"/>
                <w:szCs w:val="24"/>
              </w:rPr>
            </w:pPr>
          </w:p>
        </w:tc>
      </w:tr>
      <w:tr w:rsidR="0078077C" w14:paraId="63308321" w14:textId="77777777" w:rsidTr="00085F3B">
        <w:trPr>
          <w:trHeight w:val="99"/>
        </w:trPr>
        <w:tc>
          <w:tcPr>
            <w:tcW w:w="2335" w:type="dxa"/>
            <w:vMerge/>
            <w:tcBorders>
              <w:top w:val="nil"/>
              <w:left w:val="nil"/>
              <w:bottom w:val="nil"/>
              <w:right w:val="nil"/>
            </w:tcBorders>
          </w:tcPr>
          <w:p w14:paraId="778496A9"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val="restart"/>
            <w:tcBorders>
              <w:top w:val="nil"/>
              <w:left w:val="nil"/>
              <w:bottom w:val="nil"/>
              <w:right w:val="nil"/>
            </w:tcBorders>
          </w:tcPr>
          <w:p w14:paraId="3494DC63" w14:textId="10D2C267" w:rsidR="0078077C" w:rsidRDefault="0078077C" w:rsidP="0078077C">
            <w:pPr>
              <w:jc w:val="center"/>
              <w:rPr>
                <w:rFonts w:ascii="Times New Roman" w:eastAsiaTheme="minorEastAsia" w:hAnsi="Times New Roman" w:cs="Times New Roman"/>
                <w:color w:val="000000" w:themeColor="text1"/>
                <w:sz w:val="24"/>
                <w:szCs w:val="24"/>
              </w:rPr>
            </w:pPr>
            <w:proofErr w:type="gramStart"/>
            <w:r>
              <w:rPr>
                <w:rFonts w:ascii="Times New Roman" w:eastAsiaTheme="minorEastAsia" w:hAnsi="Times New Roman" w:cs="Times New Roman"/>
                <w:color w:val="000000" w:themeColor="text1"/>
                <w:sz w:val="24"/>
                <w:szCs w:val="24"/>
              </w:rPr>
              <w:t>Animals</w:t>
            </w:r>
            <w:proofErr w:type="gramEnd"/>
            <w:r w:rsidRPr="002A3F9B">
              <w:rPr>
                <w:rFonts w:ascii="Times New Roman" w:eastAsiaTheme="minorEastAsia" w:hAnsi="Times New Roman" w:cs="Times New Roman"/>
                <w:color w:val="000000" w:themeColor="text1"/>
                <w:sz w:val="24"/>
                <w:szCs w:val="24"/>
              </w:rPr>
              <w:t xml:space="preserve"> w/ Motion Distraction</w:t>
            </w:r>
          </w:p>
        </w:tc>
        <w:tc>
          <w:tcPr>
            <w:tcW w:w="2340" w:type="dxa"/>
            <w:tcBorders>
              <w:top w:val="nil"/>
              <w:left w:val="nil"/>
              <w:bottom w:val="nil"/>
              <w:right w:val="nil"/>
            </w:tcBorders>
          </w:tcPr>
          <w:p w14:paraId="4DD799B5" w14:textId="716F5F06" w:rsidR="0078077C" w:rsidRDefault="0078077C" w:rsidP="0078077C">
            <w:pPr>
              <w:rPr>
                <w:rFonts w:ascii="Times New Roman" w:eastAsiaTheme="minorEastAsia" w:hAnsi="Times New Roman" w:cs="Times New Roman"/>
                <w:color w:val="000000" w:themeColor="text1"/>
                <w:sz w:val="24"/>
                <w:szCs w:val="24"/>
              </w:rPr>
            </w:pPr>
            <w:r w:rsidRPr="0078077C">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78077C">
              <w:rPr>
                <w:rFonts w:ascii="Times New Roman" w:eastAsiaTheme="minorEastAsia" w:hAnsi="Times New Roman" w:cs="Times New Roman"/>
                <w:color w:val="000000" w:themeColor="text1"/>
                <w:sz w:val="24"/>
                <w:szCs w:val="24"/>
              </w:rPr>
              <w:t>Slow</w:t>
            </w:r>
          </w:p>
        </w:tc>
      </w:tr>
      <w:tr w:rsidR="0078077C" w14:paraId="214AD823" w14:textId="77777777" w:rsidTr="00085F3B">
        <w:trPr>
          <w:trHeight w:val="99"/>
        </w:trPr>
        <w:tc>
          <w:tcPr>
            <w:tcW w:w="2335" w:type="dxa"/>
            <w:vMerge/>
            <w:tcBorders>
              <w:top w:val="nil"/>
              <w:left w:val="nil"/>
              <w:bottom w:val="nil"/>
              <w:right w:val="nil"/>
            </w:tcBorders>
          </w:tcPr>
          <w:p w14:paraId="25EB0668"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446197DA" w14:textId="77777777" w:rsidR="0078077C"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2280BA39" w14:textId="77777777"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Medium</w:t>
            </w:r>
          </w:p>
          <w:p w14:paraId="6F0B5864" w14:textId="29B86829" w:rsidR="0078077C" w:rsidRDefault="0078077C" w:rsidP="0078077C">
            <w:pPr>
              <w:rPr>
                <w:rFonts w:ascii="Times New Roman" w:eastAsiaTheme="minorEastAsia" w:hAnsi="Times New Roman" w:cs="Times New Roman"/>
                <w:color w:val="000000" w:themeColor="text1"/>
                <w:sz w:val="24"/>
                <w:szCs w:val="24"/>
              </w:rPr>
            </w:pPr>
          </w:p>
        </w:tc>
      </w:tr>
      <w:tr w:rsidR="0078077C" w14:paraId="3E2F72D1" w14:textId="77777777" w:rsidTr="00085F3B">
        <w:trPr>
          <w:trHeight w:val="99"/>
        </w:trPr>
        <w:tc>
          <w:tcPr>
            <w:tcW w:w="2335" w:type="dxa"/>
            <w:vMerge/>
            <w:tcBorders>
              <w:top w:val="nil"/>
              <w:left w:val="nil"/>
              <w:bottom w:val="nil"/>
              <w:right w:val="nil"/>
            </w:tcBorders>
          </w:tcPr>
          <w:p w14:paraId="023EAA77"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val="restart"/>
            <w:tcBorders>
              <w:top w:val="nil"/>
              <w:left w:val="nil"/>
              <w:bottom w:val="nil"/>
              <w:right w:val="nil"/>
            </w:tcBorders>
          </w:tcPr>
          <w:p w14:paraId="391E4816" w14:textId="330452CC" w:rsidR="0078077C" w:rsidRDefault="0078077C" w:rsidP="0078077C">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Abstract Shapes</w:t>
            </w:r>
            <w:r w:rsidRPr="002A3F9B">
              <w:rPr>
                <w:rFonts w:ascii="Times New Roman" w:eastAsiaTheme="minorEastAsia" w:hAnsi="Times New Roman" w:cs="Times New Roman"/>
                <w:color w:val="000000" w:themeColor="text1"/>
                <w:sz w:val="24"/>
                <w:szCs w:val="24"/>
              </w:rPr>
              <w:t xml:space="preserve"> w/ Motion Distraction</w:t>
            </w:r>
          </w:p>
        </w:tc>
        <w:tc>
          <w:tcPr>
            <w:tcW w:w="2340" w:type="dxa"/>
            <w:tcBorders>
              <w:top w:val="nil"/>
              <w:left w:val="nil"/>
              <w:bottom w:val="nil"/>
              <w:right w:val="nil"/>
            </w:tcBorders>
          </w:tcPr>
          <w:p w14:paraId="59C037F4" w14:textId="74744F1B" w:rsidR="0078077C" w:rsidRDefault="0078077C" w:rsidP="0078077C">
            <w:pPr>
              <w:rPr>
                <w:rFonts w:ascii="Times New Roman" w:eastAsiaTheme="minorEastAsia" w:hAnsi="Times New Roman" w:cs="Times New Roman"/>
                <w:color w:val="000000" w:themeColor="text1"/>
                <w:sz w:val="24"/>
                <w:szCs w:val="24"/>
              </w:rPr>
            </w:pPr>
            <w:r w:rsidRPr="0078077C">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78077C">
              <w:rPr>
                <w:rFonts w:ascii="Times New Roman" w:eastAsiaTheme="minorEastAsia" w:hAnsi="Times New Roman" w:cs="Times New Roman"/>
                <w:color w:val="000000" w:themeColor="text1"/>
                <w:sz w:val="24"/>
                <w:szCs w:val="24"/>
              </w:rPr>
              <w:t>Slow</w:t>
            </w:r>
          </w:p>
        </w:tc>
      </w:tr>
      <w:tr w:rsidR="0078077C" w14:paraId="0143B52F" w14:textId="77777777" w:rsidTr="00085F3B">
        <w:trPr>
          <w:trHeight w:val="99"/>
        </w:trPr>
        <w:tc>
          <w:tcPr>
            <w:tcW w:w="2335" w:type="dxa"/>
            <w:vMerge/>
            <w:tcBorders>
              <w:top w:val="nil"/>
              <w:left w:val="nil"/>
              <w:bottom w:val="nil"/>
              <w:right w:val="nil"/>
            </w:tcBorders>
          </w:tcPr>
          <w:p w14:paraId="2178DA8D"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34651D7A" w14:textId="77777777" w:rsidR="0078077C"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6CDC2B1F" w14:textId="77777777"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Medium</w:t>
            </w:r>
          </w:p>
          <w:p w14:paraId="2628AB63" w14:textId="33FF869E" w:rsidR="0078077C" w:rsidRDefault="0078077C" w:rsidP="0078077C">
            <w:pPr>
              <w:rPr>
                <w:rFonts w:ascii="Times New Roman" w:eastAsiaTheme="minorEastAsia" w:hAnsi="Times New Roman" w:cs="Times New Roman"/>
                <w:color w:val="000000" w:themeColor="text1"/>
                <w:sz w:val="24"/>
                <w:szCs w:val="24"/>
              </w:rPr>
            </w:pPr>
          </w:p>
        </w:tc>
      </w:tr>
      <w:tr w:rsidR="0078077C" w14:paraId="3C235237" w14:textId="77777777" w:rsidTr="00085F3B">
        <w:trPr>
          <w:trHeight w:val="99"/>
        </w:trPr>
        <w:tc>
          <w:tcPr>
            <w:tcW w:w="2335" w:type="dxa"/>
            <w:vMerge/>
            <w:tcBorders>
              <w:top w:val="nil"/>
              <w:left w:val="nil"/>
              <w:bottom w:val="nil"/>
              <w:right w:val="nil"/>
            </w:tcBorders>
          </w:tcPr>
          <w:p w14:paraId="079064F3"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val="restart"/>
            <w:tcBorders>
              <w:top w:val="nil"/>
              <w:left w:val="nil"/>
              <w:bottom w:val="nil"/>
              <w:right w:val="nil"/>
            </w:tcBorders>
          </w:tcPr>
          <w:p w14:paraId="497D80F7" w14:textId="47E92AC9" w:rsidR="0078077C" w:rsidRDefault="0078077C" w:rsidP="0078077C">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Clock Times</w:t>
            </w:r>
            <w:r w:rsidRPr="002A3F9B">
              <w:rPr>
                <w:rFonts w:ascii="Times New Roman" w:eastAsiaTheme="minorEastAsia" w:hAnsi="Times New Roman" w:cs="Times New Roman"/>
                <w:color w:val="000000" w:themeColor="text1"/>
                <w:sz w:val="24"/>
                <w:szCs w:val="24"/>
              </w:rPr>
              <w:t xml:space="preserve"> w/ Motion Distraction</w:t>
            </w:r>
          </w:p>
        </w:tc>
        <w:tc>
          <w:tcPr>
            <w:tcW w:w="2340" w:type="dxa"/>
            <w:tcBorders>
              <w:top w:val="nil"/>
              <w:left w:val="nil"/>
              <w:bottom w:val="nil"/>
              <w:right w:val="nil"/>
            </w:tcBorders>
          </w:tcPr>
          <w:p w14:paraId="6EC95088" w14:textId="1BF65C19" w:rsidR="0078077C" w:rsidRDefault="0078077C" w:rsidP="0078077C">
            <w:pPr>
              <w:rPr>
                <w:rFonts w:ascii="Times New Roman" w:eastAsiaTheme="minorEastAsia" w:hAnsi="Times New Roman" w:cs="Times New Roman"/>
                <w:color w:val="000000" w:themeColor="text1"/>
                <w:sz w:val="24"/>
                <w:szCs w:val="24"/>
              </w:rPr>
            </w:pPr>
            <w:r w:rsidRPr="0078077C">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78077C">
              <w:rPr>
                <w:rFonts w:ascii="Times New Roman" w:eastAsiaTheme="minorEastAsia" w:hAnsi="Times New Roman" w:cs="Times New Roman"/>
                <w:color w:val="000000" w:themeColor="text1"/>
                <w:sz w:val="24"/>
                <w:szCs w:val="24"/>
              </w:rPr>
              <w:t>Slow</w:t>
            </w:r>
          </w:p>
        </w:tc>
      </w:tr>
      <w:tr w:rsidR="0078077C" w14:paraId="4151428A" w14:textId="77777777" w:rsidTr="00085F3B">
        <w:trPr>
          <w:trHeight w:val="99"/>
        </w:trPr>
        <w:tc>
          <w:tcPr>
            <w:tcW w:w="2335" w:type="dxa"/>
            <w:vMerge/>
            <w:tcBorders>
              <w:top w:val="nil"/>
              <w:left w:val="nil"/>
              <w:bottom w:val="nil"/>
              <w:right w:val="nil"/>
            </w:tcBorders>
          </w:tcPr>
          <w:p w14:paraId="6E2480A0"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09677396" w14:textId="77777777" w:rsidR="0078077C"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433E9967" w14:textId="77777777"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Medium</w:t>
            </w:r>
          </w:p>
          <w:p w14:paraId="60CA05E6" w14:textId="5FC5D30E" w:rsidR="0078077C" w:rsidRDefault="0078077C" w:rsidP="0078077C">
            <w:pPr>
              <w:rPr>
                <w:rFonts w:ascii="Times New Roman" w:eastAsiaTheme="minorEastAsia" w:hAnsi="Times New Roman" w:cs="Times New Roman"/>
                <w:color w:val="000000" w:themeColor="text1"/>
                <w:sz w:val="24"/>
                <w:szCs w:val="24"/>
              </w:rPr>
            </w:pPr>
          </w:p>
        </w:tc>
      </w:tr>
      <w:tr w:rsidR="0078077C" w14:paraId="283F9C6D" w14:textId="77777777" w:rsidTr="00085F3B">
        <w:trPr>
          <w:trHeight w:val="99"/>
        </w:trPr>
        <w:tc>
          <w:tcPr>
            <w:tcW w:w="2335" w:type="dxa"/>
            <w:vMerge/>
            <w:tcBorders>
              <w:top w:val="nil"/>
              <w:left w:val="nil"/>
              <w:bottom w:val="nil"/>
              <w:right w:val="nil"/>
            </w:tcBorders>
          </w:tcPr>
          <w:p w14:paraId="44395373"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val="restart"/>
            <w:tcBorders>
              <w:top w:val="nil"/>
              <w:left w:val="nil"/>
              <w:bottom w:val="nil"/>
              <w:right w:val="nil"/>
            </w:tcBorders>
          </w:tcPr>
          <w:p w14:paraId="664330A0" w14:textId="5FBF7322" w:rsidR="0078077C" w:rsidRDefault="0078077C" w:rsidP="0078077C">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Animals</w:t>
            </w:r>
            <w:r w:rsidRPr="002A3F9B">
              <w:rPr>
                <w:rFonts w:ascii="Times New Roman" w:hAnsi="Times New Roman" w:cs="Times New Roman"/>
                <w:color w:val="000000" w:themeColor="text1"/>
                <w:sz w:val="24"/>
                <w:szCs w:val="24"/>
              </w:rPr>
              <w:t xml:space="preserve"> w/ Visual Competition Distraction</w:t>
            </w:r>
          </w:p>
        </w:tc>
        <w:tc>
          <w:tcPr>
            <w:tcW w:w="2340" w:type="dxa"/>
            <w:tcBorders>
              <w:top w:val="nil"/>
              <w:left w:val="nil"/>
              <w:bottom w:val="nil"/>
              <w:right w:val="nil"/>
            </w:tcBorders>
          </w:tcPr>
          <w:p w14:paraId="3AAD5FC3" w14:textId="10905F63" w:rsidR="0078077C" w:rsidRDefault="0078077C" w:rsidP="0078077C">
            <w:pPr>
              <w:rPr>
                <w:rFonts w:ascii="Times New Roman" w:eastAsiaTheme="minorEastAsia" w:hAnsi="Times New Roman" w:cs="Times New Roman"/>
                <w:color w:val="000000" w:themeColor="text1"/>
                <w:sz w:val="24"/>
                <w:szCs w:val="24"/>
              </w:rPr>
            </w:pPr>
            <w:r w:rsidRPr="0078077C">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78077C">
              <w:rPr>
                <w:rFonts w:ascii="Times New Roman" w:eastAsiaTheme="minorEastAsia" w:hAnsi="Times New Roman" w:cs="Times New Roman"/>
                <w:color w:val="000000" w:themeColor="text1"/>
                <w:sz w:val="24"/>
                <w:szCs w:val="24"/>
              </w:rPr>
              <w:t>Slow</w:t>
            </w:r>
          </w:p>
        </w:tc>
      </w:tr>
      <w:tr w:rsidR="0078077C" w14:paraId="6D36B9E3" w14:textId="77777777" w:rsidTr="00085F3B">
        <w:trPr>
          <w:trHeight w:val="99"/>
        </w:trPr>
        <w:tc>
          <w:tcPr>
            <w:tcW w:w="2335" w:type="dxa"/>
            <w:vMerge/>
            <w:tcBorders>
              <w:top w:val="nil"/>
              <w:left w:val="nil"/>
              <w:bottom w:val="nil"/>
              <w:right w:val="nil"/>
            </w:tcBorders>
          </w:tcPr>
          <w:p w14:paraId="743064CA"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7F979D67" w14:textId="77777777" w:rsidR="0078077C"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0B4CEE47" w14:textId="77777777"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Medium</w:t>
            </w:r>
          </w:p>
          <w:p w14:paraId="767E7AB7" w14:textId="046AABC9" w:rsidR="0078077C" w:rsidRDefault="0078077C" w:rsidP="0078077C">
            <w:pPr>
              <w:rPr>
                <w:rFonts w:ascii="Times New Roman" w:eastAsiaTheme="minorEastAsia" w:hAnsi="Times New Roman" w:cs="Times New Roman"/>
                <w:color w:val="000000" w:themeColor="text1"/>
                <w:sz w:val="24"/>
                <w:szCs w:val="24"/>
              </w:rPr>
            </w:pPr>
          </w:p>
        </w:tc>
      </w:tr>
      <w:tr w:rsidR="0078077C" w14:paraId="4D215BA6" w14:textId="77777777" w:rsidTr="00085F3B">
        <w:trPr>
          <w:trHeight w:val="99"/>
        </w:trPr>
        <w:tc>
          <w:tcPr>
            <w:tcW w:w="2335" w:type="dxa"/>
            <w:vMerge/>
            <w:tcBorders>
              <w:top w:val="nil"/>
              <w:left w:val="nil"/>
              <w:bottom w:val="nil"/>
              <w:right w:val="nil"/>
            </w:tcBorders>
          </w:tcPr>
          <w:p w14:paraId="42C23AF6"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val="restart"/>
            <w:tcBorders>
              <w:top w:val="nil"/>
              <w:left w:val="nil"/>
              <w:bottom w:val="nil"/>
              <w:right w:val="nil"/>
            </w:tcBorders>
          </w:tcPr>
          <w:p w14:paraId="305CD4BF" w14:textId="4EB0C51B" w:rsidR="0078077C" w:rsidRDefault="0078077C" w:rsidP="0078077C">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Abstract Shapes</w:t>
            </w:r>
            <w:r w:rsidRPr="002A3F9B">
              <w:rPr>
                <w:rFonts w:ascii="Times New Roman" w:hAnsi="Times New Roman" w:cs="Times New Roman"/>
                <w:color w:val="000000" w:themeColor="text1"/>
                <w:sz w:val="24"/>
                <w:szCs w:val="24"/>
              </w:rPr>
              <w:t xml:space="preserve"> w/ Visual Competition Distraction</w:t>
            </w:r>
          </w:p>
        </w:tc>
        <w:tc>
          <w:tcPr>
            <w:tcW w:w="2340" w:type="dxa"/>
            <w:tcBorders>
              <w:top w:val="nil"/>
              <w:left w:val="nil"/>
              <w:bottom w:val="nil"/>
              <w:right w:val="nil"/>
            </w:tcBorders>
          </w:tcPr>
          <w:p w14:paraId="745A7402" w14:textId="490C8702" w:rsidR="0078077C" w:rsidRDefault="0078077C" w:rsidP="0078077C">
            <w:pPr>
              <w:rPr>
                <w:rFonts w:ascii="Times New Roman" w:eastAsiaTheme="minorEastAsia" w:hAnsi="Times New Roman" w:cs="Times New Roman"/>
                <w:color w:val="000000" w:themeColor="text1"/>
                <w:sz w:val="24"/>
                <w:szCs w:val="24"/>
              </w:rPr>
            </w:pPr>
            <w:r w:rsidRPr="0078077C">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78077C">
              <w:rPr>
                <w:rFonts w:ascii="Times New Roman" w:eastAsiaTheme="minorEastAsia" w:hAnsi="Times New Roman" w:cs="Times New Roman"/>
                <w:color w:val="000000" w:themeColor="text1"/>
                <w:sz w:val="24"/>
                <w:szCs w:val="24"/>
              </w:rPr>
              <w:t>Slow</w:t>
            </w:r>
          </w:p>
        </w:tc>
      </w:tr>
      <w:tr w:rsidR="0078077C" w14:paraId="5150F68A" w14:textId="77777777" w:rsidTr="00085F3B">
        <w:trPr>
          <w:trHeight w:val="99"/>
        </w:trPr>
        <w:tc>
          <w:tcPr>
            <w:tcW w:w="2335" w:type="dxa"/>
            <w:vMerge/>
            <w:tcBorders>
              <w:top w:val="nil"/>
              <w:left w:val="nil"/>
              <w:bottom w:val="nil"/>
              <w:right w:val="nil"/>
            </w:tcBorders>
          </w:tcPr>
          <w:p w14:paraId="28388F48"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1CDD9294" w14:textId="77777777" w:rsidR="0078077C" w:rsidRDefault="0078077C" w:rsidP="0078077C">
            <w:pPr>
              <w:jc w:val="cente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22DD4F40" w14:textId="77777777"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Medium</w:t>
            </w:r>
          </w:p>
          <w:p w14:paraId="7B4CEDEF" w14:textId="33BE33FD" w:rsidR="0078077C" w:rsidRDefault="0078077C" w:rsidP="0078077C">
            <w:pPr>
              <w:rPr>
                <w:rFonts w:ascii="Times New Roman" w:eastAsiaTheme="minorEastAsia" w:hAnsi="Times New Roman" w:cs="Times New Roman"/>
                <w:color w:val="000000" w:themeColor="text1"/>
                <w:sz w:val="24"/>
                <w:szCs w:val="24"/>
              </w:rPr>
            </w:pPr>
          </w:p>
        </w:tc>
      </w:tr>
      <w:tr w:rsidR="0078077C" w14:paraId="38E05AFD" w14:textId="77777777" w:rsidTr="00085F3B">
        <w:trPr>
          <w:trHeight w:val="99"/>
        </w:trPr>
        <w:tc>
          <w:tcPr>
            <w:tcW w:w="2335" w:type="dxa"/>
            <w:vMerge/>
            <w:tcBorders>
              <w:top w:val="nil"/>
              <w:left w:val="nil"/>
              <w:bottom w:val="nil"/>
              <w:right w:val="nil"/>
            </w:tcBorders>
          </w:tcPr>
          <w:p w14:paraId="07D1713A"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val="restart"/>
            <w:tcBorders>
              <w:top w:val="nil"/>
              <w:left w:val="nil"/>
              <w:bottom w:val="nil"/>
              <w:right w:val="nil"/>
            </w:tcBorders>
          </w:tcPr>
          <w:p w14:paraId="08F16445" w14:textId="15E8EC8A" w:rsidR="0078077C" w:rsidRDefault="0078077C" w:rsidP="0078077C">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Clock Times</w:t>
            </w:r>
            <w:r w:rsidRPr="002A3F9B">
              <w:rPr>
                <w:rFonts w:ascii="Times New Roman" w:hAnsi="Times New Roman" w:cs="Times New Roman"/>
                <w:color w:val="000000" w:themeColor="text1"/>
                <w:sz w:val="24"/>
                <w:szCs w:val="24"/>
              </w:rPr>
              <w:t xml:space="preserve"> w/ Visual Competition Distraction</w:t>
            </w:r>
          </w:p>
        </w:tc>
        <w:tc>
          <w:tcPr>
            <w:tcW w:w="2340" w:type="dxa"/>
            <w:tcBorders>
              <w:top w:val="nil"/>
              <w:left w:val="nil"/>
              <w:bottom w:val="nil"/>
              <w:right w:val="nil"/>
            </w:tcBorders>
          </w:tcPr>
          <w:p w14:paraId="2FA06F73" w14:textId="2F3CB159" w:rsidR="0078077C" w:rsidRDefault="0078077C" w:rsidP="0078077C">
            <w:pPr>
              <w:rPr>
                <w:rFonts w:ascii="Times New Roman" w:eastAsiaTheme="minorEastAsia" w:hAnsi="Times New Roman" w:cs="Times New Roman"/>
                <w:color w:val="000000" w:themeColor="text1"/>
                <w:sz w:val="24"/>
                <w:szCs w:val="24"/>
              </w:rPr>
            </w:pPr>
            <w:r w:rsidRPr="0078077C">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 xml:space="preserve"> </w:t>
            </w:r>
            <w:r w:rsidRPr="0078077C">
              <w:rPr>
                <w:rFonts w:ascii="Times New Roman" w:eastAsiaTheme="minorEastAsia" w:hAnsi="Times New Roman" w:cs="Times New Roman"/>
                <w:color w:val="000000" w:themeColor="text1"/>
                <w:sz w:val="24"/>
                <w:szCs w:val="24"/>
              </w:rPr>
              <w:t>Slow</w:t>
            </w:r>
          </w:p>
        </w:tc>
      </w:tr>
      <w:tr w:rsidR="0078077C" w14:paraId="3B564597" w14:textId="77777777" w:rsidTr="00085F3B">
        <w:trPr>
          <w:trHeight w:val="99"/>
        </w:trPr>
        <w:tc>
          <w:tcPr>
            <w:tcW w:w="2335" w:type="dxa"/>
            <w:vMerge/>
            <w:tcBorders>
              <w:top w:val="nil"/>
              <w:left w:val="nil"/>
              <w:bottom w:val="nil"/>
              <w:right w:val="nil"/>
            </w:tcBorders>
          </w:tcPr>
          <w:p w14:paraId="14DA4FA6" w14:textId="77777777" w:rsidR="0078077C" w:rsidRDefault="0078077C" w:rsidP="0078077C">
            <w:pPr>
              <w:rPr>
                <w:rFonts w:ascii="Times New Roman" w:eastAsiaTheme="minorEastAsia" w:hAnsi="Times New Roman" w:cs="Times New Roman"/>
                <w:color w:val="000000" w:themeColor="text1"/>
                <w:sz w:val="24"/>
                <w:szCs w:val="24"/>
              </w:rPr>
            </w:pPr>
          </w:p>
        </w:tc>
        <w:tc>
          <w:tcPr>
            <w:tcW w:w="4410" w:type="dxa"/>
            <w:vMerge/>
            <w:tcBorders>
              <w:top w:val="nil"/>
              <w:left w:val="nil"/>
              <w:bottom w:val="nil"/>
              <w:right w:val="nil"/>
            </w:tcBorders>
          </w:tcPr>
          <w:p w14:paraId="162E42E3" w14:textId="77777777" w:rsidR="0078077C" w:rsidRDefault="0078077C" w:rsidP="0078077C">
            <w:pPr>
              <w:rPr>
                <w:rFonts w:ascii="Times New Roman" w:eastAsiaTheme="minorEastAsia" w:hAnsi="Times New Roman" w:cs="Times New Roman"/>
                <w:color w:val="000000" w:themeColor="text1"/>
                <w:sz w:val="24"/>
                <w:szCs w:val="24"/>
              </w:rPr>
            </w:pPr>
          </w:p>
        </w:tc>
        <w:tc>
          <w:tcPr>
            <w:tcW w:w="2340" w:type="dxa"/>
            <w:tcBorders>
              <w:top w:val="nil"/>
              <w:left w:val="nil"/>
              <w:bottom w:val="nil"/>
              <w:right w:val="nil"/>
            </w:tcBorders>
          </w:tcPr>
          <w:p w14:paraId="07C8BF0F" w14:textId="466C765A" w:rsidR="0078077C" w:rsidRDefault="0078077C" w:rsidP="0078077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Medium</w:t>
            </w:r>
          </w:p>
        </w:tc>
      </w:tr>
    </w:tbl>
    <w:p w14:paraId="57F4801F" w14:textId="77777777" w:rsidR="008C0011" w:rsidRPr="00AB4EAB" w:rsidRDefault="008C0011" w:rsidP="50F9D716">
      <w:pPr>
        <w:rPr>
          <w:rFonts w:ascii="Times New Roman" w:eastAsiaTheme="minorEastAsia" w:hAnsi="Times New Roman" w:cs="Times New Roman"/>
          <w:color w:val="000000" w:themeColor="text1"/>
          <w:sz w:val="24"/>
          <w:szCs w:val="24"/>
        </w:rPr>
      </w:pPr>
    </w:p>
    <w:p w14:paraId="61729D19" w14:textId="02CDA6DB" w:rsidR="00E363A8" w:rsidRDefault="50F9D716" w:rsidP="50F9D716">
      <w:pPr>
        <w:rPr>
          <w:rFonts w:ascii="Times New Roman" w:eastAsiaTheme="minorEastAsia" w:hAnsi="Times New Roman" w:cs="Times New Roman"/>
          <w:color w:val="000000" w:themeColor="text1"/>
          <w:sz w:val="24"/>
          <w:szCs w:val="24"/>
        </w:rPr>
      </w:pPr>
      <w:r w:rsidRPr="00AB4EAB">
        <w:rPr>
          <w:rFonts w:ascii="Times New Roman" w:eastAsiaTheme="minorEastAsia" w:hAnsi="Times New Roman" w:cs="Times New Roman"/>
          <w:color w:val="000000" w:themeColor="text1"/>
          <w:sz w:val="24"/>
          <w:szCs w:val="24"/>
        </w:rPr>
        <w:t xml:space="preserve">The intervention phase consisted of an additional three sessions for each participant. Sessions occurred on separate days across a one-to-two-week period, each session lasting </w:t>
      </w:r>
      <w:r w:rsidR="00C9659B">
        <w:rPr>
          <w:rFonts w:ascii="Times New Roman" w:eastAsiaTheme="minorEastAsia" w:hAnsi="Times New Roman" w:cs="Times New Roman"/>
          <w:color w:val="000000" w:themeColor="text1"/>
          <w:sz w:val="24"/>
          <w:szCs w:val="24"/>
        </w:rPr>
        <w:t>between</w:t>
      </w:r>
      <w:r w:rsidRPr="00AB4EAB">
        <w:rPr>
          <w:rFonts w:ascii="Times New Roman" w:eastAsiaTheme="minorEastAsia" w:hAnsi="Times New Roman" w:cs="Times New Roman"/>
          <w:color w:val="000000" w:themeColor="text1"/>
          <w:sz w:val="24"/>
          <w:szCs w:val="24"/>
        </w:rPr>
        <w:t xml:space="preserve"> 50-12</w:t>
      </w:r>
      <w:r w:rsidR="00C9659B">
        <w:rPr>
          <w:rFonts w:ascii="Times New Roman" w:eastAsiaTheme="minorEastAsia" w:hAnsi="Times New Roman" w:cs="Times New Roman"/>
          <w:color w:val="000000" w:themeColor="text1"/>
          <w:sz w:val="24"/>
          <w:szCs w:val="24"/>
        </w:rPr>
        <w:t>5</w:t>
      </w:r>
      <w:r w:rsidRPr="00AB4EAB">
        <w:rPr>
          <w:rFonts w:ascii="Times New Roman" w:eastAsiaTheme="minorEastAsia" w:hAnsi="Times New Roman" w:cs="Times New Roman"/>
          <w:color w:val="000000" w:themeColor="text1"/>
          <w:sz w:val="24"/>
          <w:szCs w:val="24"/>
        </w:rPr>
        <w:t xml:space="preserve"> minutes in length. During the intervention phase, session processes mirrored those of the baseline phase; however, each participant was exposed to series of clinician-driven engagement </w:t>
      </w:r>
      <w:r w:rsidR="00D67C75">
        <w:rPr>
          <w:rFonts w:ascii="Times New Roman" w:eastAsiaTheme="minorEastAsia" w:hAnsi="Times New Roman" w:cs="Times New Roman"/>
          <w:color w:val="000000" w:themeColor="text1"/>
          <w:sz w:val="24"/>
          <w:szCs w:val="24"/>
        </w:rPr>
        <w:t>practice</w:t>
      </w:r>
      <w:r w:rsidRPr="00AB4EAB">
        <w:rPr>
          <w:rFonts w:ascii="Times New Roman" w:eastAsiaTheme="minorEastAsia" w:hAnsi="Times New Roman" w:cs="Times New Roman"/>
          <w:color w:val="000000" w:themeColor="text1"/>
          <w:sz w:val="24"/>
          <w:szCs w:val="24"/>
        </w:rPr>
        <w:t xml:space="preserve">s. </w:t>
      </w:r>
    </w:p>
    <w:p w14:paraId="1708A182" w14:textId="3D8D19BC" w:rsidR="00517913" w:rsidRDefault="00D67C75"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To establish </w:t>
      </w:r>
      <w:r w:rsidR="008B0423">
        <w:rPr>
          <w:rFonts w:ascii="Times New Roman" w:eastAsiaTheme="minorEastAsia" w:hAnsi="Times New Roman" w:cs="Times New Roman"/>
          <w:color w:val="000000" w:themeColor="text1"/>
          <w:sz w:val="24"/>
          <w:szCs w:val="24"/>
        </w:rPr>
        <w:t>specific</w:t>
      </w:r>
      <w:r>
        <w:rPr>
          <w:rFonts w:ascii="Times New Roman" w:eastAsiaTheme="minorEastAsia" w:hAnsi="Times New Roman" w:cs="Times New Roman"/>
          <w:color w:val="000000" w:themeColor="text1"/>
          <w:sz w:val="24"/>
          <w:szCs w:val="24"/>
        </w:rPr>
        <w:t xml:space="preserve"> clinician-driven engagement practices, an extensive literature search was conducted to identify </w:t>
      </w:r>
      <w:r w:rsidR="008B0423">
        <w:rPr>
          <w:rFonts w:ascii="Times New Roman" w:eastAsiaTheme="minorEastAsia" w:hAnsi="Times New Roman" w:cs="Times New Roman"/>
          <w:color w:val="000000" w:themeColor="text1"/>
          <w:sz w:val="24"/>
          <w:szCs w:val="24"/>
        </w:rPr>
        <w:t>a series of</w:t>
      </w:r>
      <w:r>
        <w:rPr>
          <w:rFonts w:ascii="Times New Roman" w:eastAsiaTheme="minorEastAsia" w:hAnsi="Times New Roman" w:cs="Times New Roman"/>
          <w:color w:val="000000" w:themeColor="text1"/>
          <w:sz w:val="24"/>
          <w:szCs w:val="24"/>
        </w:rPr>
        <w:t xml:space="preserve"> behaviors associated with engagement</w:t>
      </w:r>
      <w:r w:rsidR="008B0423">
        <w:rPr>
          <w:rFonts w:ascii="Times New Roman" w:eastAsiaTheme="minorEastAsia" w:hAnsi="Times New Roman" w:cs="Times New Roman"/>
          <w:color w:val="000000" w:themeColor="text1"/>
          <w:sz w:val="24"/>
          <w:szCs w:val="24"/>
        </w:rPr>
        <w:t xml:space="preserve"> </w:t>
      </w:r>
      <w:r w:rsidR="006538A0">
        <w:rPr>
          <w:rFonts w:ascii="Times New Roman" w:eastAsiaTheme="minorEastAsia" w:hAnsi="Times New Roman" w:cs="Times New Roman"/>
          <w:color w:val="000000" w:themeColor="text1"/>
          <w:sz w:val="24"/>
          <w:szCs w:val="24"/>
        </w:rPr>
        <w:t xml:space="preserve">by </w:t>
      </w:r>
      <w:r>
        <w:rPr>
          <w:rFonts w:ascii="Times New Roman" w:eastAsiaTheme="minorEastAsia" w:hAnsi="Times New Roman" w:cs="Times New Roman"/>
          <w:color w:val="000000" w:themeColor="text1"/>
          <w:sz w:val="24"/>
          <w:szCs w:val="24"/>
        </w:rPr>
        <w:t>targeting</w:t>
      </w:r>
      <w:r w:rsidRPr="00AB4EAB">
        <w:rPr>
          <w:rFonts w:ascii="Times New Roman" w:eastAsiaTheme="minorEastAsia" w:hAnsi="Times New Roman" w:cs="Times New Roman"/>
          <w:color w:val="000000" w:themeColor="text1"/>
          <w:sz w:val="24"/>
          <w:szCs w:val="24"/>
        </w:rPr>
        <w:t xml:space="preserve"> pa</w:t>
      </w:r>
      <w:r w:rsidR="001C46FF">
        <w:rPr>
          <w:rFonts w:ascii="Times New Roman" w:eastAsiaTheme="minorEastAsia" w:hAnsi="Times New Roman" w:cs="Times New Roman"/>
          <w:color w:val="000000" w:themeColor="text1"/>
          <w:sz w:val="24"/>
          <w:szCs w:val="24"/>
        </w:rPr>
        <w:t xml:space="preserve">tient </w:t>
      </w:r>
      <w:r w:rsidRPr="00AB4EAB">
        <w:rPr>
          <w:rFonts w:ascii="Times New Roman" w:eastAsiaTheme="minorEastAsia" w:hAnsi="Times New Roman" w:cs="Times New Roman"/>
          <w:color w:val="000000" w:themeColor="text1"/>
          <w:sz w:val="24"/>
          <w:szCs w:val="24"/>
        </w:rPr>
        <w:t>optimism, acceptance, motivation, self-efficacy, and therapeutic alliance</w:t>
      </w:r>
      <w:r>
        <w:rPr>
          <w:rFonts w:ascii="Times New Roman" w:eastAsiaTheme="minorEastAsia" w:hAnsi="Times New Roman" w:cs="Times New Roman"/>
          <w:color w:val="000000" w:themeColor="text1"/>
          <w:sz w:val="24"/>
          <w:szCs w:val="24"/>
        </w:rPr>
        <w:t xml:space="preserve">. </w:t>
      </w:r>
      <w:r w:rsidR="00C5540F">
        <w:rPr>
          <w:rFonts w:ascii="Times New Roman" w:eastAsiaTheme="minorEastAsia" w:hAnsi="Times New Roman" w:cs="Times New Roman"/>
          <w:color w:val="000000" w:themeColor="text1"/>
          <w:sz w:val="24"/>
          <w:szCs w:val="24"/>
        </w:rPr>
        <w:t>The search resulted in a comprehensive</w:t>
      </w:r>
      <w:r w:rsidR="008B0423">
        <w:rPr>
          <w:rFonts w:ascii="Times New Roman" w:eastAsiaTheme="minorEastAsia" w:hAnsi="Times New Roman" w:cs="Times New Roman"/>
          <w:color w:val="000000" w:themeColor="text1"/>
          <w:sz w:val="24"/>
          <w:szCs w:val="24"/>
        </w:rPr>
        <w:t xml:space="preserve"> list of </w:t>
      </w:r>
      <w:r w:rsidR="001C46FF">
        <w:rPr>
          <w:rFonts w:ascii="Times New Roman" w:eastAsiaTheme="minorEastAsia" w:hAnsi="Times New Roman" w:cs="Times New Roman"/>
          <w:color w:val="000000" w:themeColor="text1"/>
          <w:sz w:val="24"/>
          <w:szCs w:val="24"/>
        </w:rPr>
        <w:t xml:space="preserve">potential </w:t>
      </w:r>
      <w:r w:rsidR="00E8568D">
        <w:rPr>
          <w:rFonts w:ascii="Times New Roman" w:eastAsiaTheme="minorEastAsia" w:hAnsi="Times New Roman" w:cs="Times New Roman"/>
          <w:color w:val="000000" w:themeColor="text1"/>
          <w:sz w:val="24"/>
          <w:szCs w:val="24"/>
        </w:rPr>
        <w:t xml:space="preserve">engagement practice </w:t>
      </w:r>
      <w:r w:rsidR="008B0423">
        <w:rPr>
          <w:rFonts w:ascii="Times New Roman" w:eastAsiaTheme="minorEastAsia" w:hAnsi="Times New Roman" w:cs="Times New Roman"/>
          <w:color w:val="000000" w:themeColor="text1"/>
          <w:sz w:val="24"/>
          <w:szCs w:val="24"/>
        </w:rPr>
        <w:t xml:space="preserve">applications. </w:t>
      </w:r>
      <w:r w:rsidR="00C5540F">
        <w:rPr>
          <w:rFonts w:ascii="Times New Roman" w:eastAsiaTheme="minorEastAsia" w:hAnsi="Times New Roman" w:cs="Times New Roman"/>
          <w:color w:val="000000" w:themeColor="text1"/>
          <w:sz w:val="24"/>
          <w:szCs w:val="24"/>
        </w:rPr>
        <w:t>The list was narrowed by eliminating engagement practices that were not feasibly incorporate</w:t>
      </w:r>
      <w:r w:rsidR="00E8568D">
        <w:rPr>
          <w:rFonts w:ascii="Times New Roman" w:eastAsiaTheme="minorEastAsia" w:hAnsi="Times New Roman" w:cs="Times New Roman"/>
          <w:color w:val="000000" w:themeColor="text1"/>
          <w:sz w:val="24"/>
          <w:szCs w:val="24"/>
        </w:rPr>
        <w:t>d</w:t>
      </w:r>
      <w:r w:rsidR="00C5540F">
        <w:rPr>
          <w:rFonts w:ascii="Times New Roman" w:eastAsiaTheme="minorEastAsia" w:hAnsi="Times New Roman" w:cs="Times New Roman"/>
          <w:color w:val="000000" w:themeColor="text1"/>
          <w:sz w:val="24"/>
          <w:szCs w:val="24"/>
        </w:rPr>
        <w:t xml:space="preserve"> into </w:t>
      </w:r>
      <w:r w:rsidR="00E8568D">
        <w:rPr>
          <w:rFonts w:ascii="Times New Roman" w:eastAsiaTheme="minorEastAsia" w:hAnsi="Times New Roman" w:cs="Times New Roman"/>
          <w:color w:val="000000" w:themeColor="text1"/>
          <w:sz w:val="24"/>
          <w:szCs w:val="24"/>
        </w:rPr>
        <w:t>clinical</w:t>
      </w:r>
      <w:r w:rsidR="00C5540F">
        <w:rPr>
          <w:rFonts w:ascii="Times New Roman" w:eastAsiaTheme="minorEastAsia" w:hAnsi="Times New Roman" w:cs="Times New Roman"/>
          <w:color w:val="000000" w:themeColor="text1"/>
          <w:sz w:val="24"/>
          <w:szCs w:val="24"/>
        </w:rPr>
        <w:t xml:space="preserve"> interactions. </w:t>
      </w:r>
      <w:r w:rsidR="008B0423">
        <w:rPr>
          <w:rFonts w:ascii="Times New Roman" w:eastAsiaTheme="minorEastAsia" w:hAnsi="Times New Roman" w:cs="Times New Roman"/>
          <w:color w:val="000000" w:themeColor="text1"/>
          <w:sz w:val="24"/>
          <w:szCs w:val="24"/>
        </w:rPr>
        <w:t>Eac</w:t>
      </w:r>
      <w:r w:rsidR="00C5540F">
        <w:rPr>
          <w:rFonts w:ascii="Times New Roman" w:eastAsiaTheme="minorEastAsia" w:hAnsi="Times New Roman" w:cs="Times New Roman"/>
          <w:color w:val="000000" w:themeColor="text1"/>
          <w:sz w:val="24"/>
          <w:szCs w:val="24"/>
        </w:rPr>
        <w:t>h</w:t>
      </w:r>
      <w:r w:rsidR="008B0423">
        <w:rPr>
          <w:rFonts w:ascii="Times New Roman" w:eastAsiaTheme="minorEastAsia" w:hAnsi="Times New Roman" w:cs="Times New Roman"/>
          <w:color w:val="000000" w:themeColor="text1"/>
          <w:sz w:val="24"/>
          <w:szCs w:val="24"/>
        </w:rPr>
        <w:t xml:space="preserve"> identified</w:t>
      </w:r>
      <w:r>
        <w:rPr>
          <w:rFonts w:ascii="Times New Roman" w:eastAsiaTheme="minorEastAsia" w:hAnsi="Times New Roman" w:cs="Times New Roman"/>
          <w:color w:val="000000" w:themeColor="text1"/>
          <w:sz w:val="24"/>
          <w:szCs w:val="24"/>
        </w:rPr>
        <w:t xml:space="preserve"> engagement </w:t>
      </w:r>
      <w:r w:rsidR="00517913">
        <w:rPr>
          <w:rFonts w:ascii="Times New Roman" w:eastAsiaTheme="minorEastAsia" w:hAnsi="Times New Roman" w:cs="Times New Roman"/>
          <w:color w:val="000000" w:themeColor="text1"/>
          <w:sz w:val="24"/>
          <w:szCs w:val="24"/>
        </w:rPr>
        <w:t>practice application</w:t>
      </w:r>
      <w:r>
        <w:rPr>
          <w:rFonts w:ascii="Times New Roman" w:eastAsiaTheme="minorEastAsia" w:hAnsi="Times New Roman" w:cs="Times New Roman"/>
          <w:color w:val="000000" w:themeColor="text1"/>
          <w:sz w:val="24"/>
          <w:szCs w:val="24"/>
        </w:rPr>
        <w:t xml:space="preserve"> </w:t>
      </w:r>
      <w:r w:rsidR="008B0423">
        <w:rPr>
          <w:rFonts w:ascii="Times New Roman" w:eastAsiaTheme="minorEastAsia" w:hAnsi="Times New Roman" w:cs="Times New Roman"/>
          <w:color w:val="000000" w:themeColor="text1"/>
          <w:sz w:val="24"/>
          <w:szCs w:val="24"/>
        </w:rPr>
        <w:t>was then</w:t>
      </w:r>
      <w:r w:rsidR="00517913">
        <w:rPr>
          <w:rFonts w:ascii="Times New Roman" w:eastAsiaTheme="minorEastAsia" w:hAnsi="Times New Roman" w:cs="Times New Roman"/>
          <w:color w:val="000000" w:themeColor="text1"/>
          <w:sz w:val="24"/>
          <w:szCs w:val="24"/>
        </w:rPr>
        <w:t xml:space="preserve"> trialed by graduate student clinicians and the first author during clinical sessions within the BrICC clinic. </w:t>
      </w:r>
      <w:r w:rsidR="001C46FF">
        <w:rPr>
          <w:rFonts w:ascii="Times New Roman" w:eastAsiaTheme="minorEastAsia" w:hAnsi="Times New Roman" w:cs="Times New Roman"/>
          <w:color w:val="000000" w:themeColor="text1"/>
          <w:sz w:val="24"/>
          <w:szCs w:val="24"/>
        </w:rPr>
        <w:t>Engagement application</w:t>
      </w:r>
      <w:r w:rsidR="002F1A77">
        <w:rPr>
          <w:rFonts w:ascii="Times New Roman" w:eastAsiaTheme="minorEastAsia" w:hAnsi="Times New Roman" w:cs="Times New Roman"/>
          <w:color w:val="000000" w:themeColor="text1"/>
          <w:sz w:val="24"/>
          <w:szCs w:val="24"/>
        </w:rPr>
        <w:t xml:space="preserve"> </w:t>
      </w:r>
      <w:r w:rsidR="00E8568D">
        <w:rPr>
          <w:rFonts w:ascii="Times New Roman" w:eastAsiaTheme="minorEastAsia" w:hAnsi="Times New Roman" w:cs="Times New Roman"/>
          <w:color w:val="000000" w:themeColor="text1"/>
          <w:sz w:val="24"/>
          <w:szCs w:val="24"/>
        </w:rPr>
        <w:t>practices</w:t>
      </w:r>
      <w:r w:rsidR="001C46FF">
        <w:rPr>
          <w:rFonts w:ascii="Times New Roman" w:eastAsiaTheme="minorEastAsia" w:hAnsi="Times New Roman" w:cs="Times New Roman"/>
          <w:color w:val="000000" w:themeColor="text1"/>
          <w:sz w:val="24"/>
          <w:szCs w:val="24"/>
        </w:rPr>
        <w:t xml:space="preserve"> were honed and modified based on their feasible </w:t>
      </w:r>
      <w:r w:rsidR="00E8568D">
        <w:rPr>
          <w:rFonts w:ascii="Times New Roman" w:eastAsiaTheme="minorEastAsia" w:hAnsi="Times New Roman" w:cs="Times New Roman"/>
          <w:color w:val="000000" w:themeColor="text1"/>
          <w:sz w:val="24"/>
          <w:szCs w:val="24"/>
        </w:rPr>
        <w:t xml:space="preserve">and consistent </w:t>
      </w:r>
      <w:r w:rsidR="001C46FF">
        <w:rPr>
          <w:rFonts w:ascii="Times New Roman" w:eastAsiaTheme="minorEastAsia" w:hAnsi="Times New Roman" w:cs="Times New Roman"/>
          <w:color w:val="000000" w:themeColor="text1"/>
          <w:sz w:val="24"/>
          <w:szCs w:val="24"/>
        </w:rPr>
        <w:t>applicatio</w:t>
      </w:r>
      <w:r w:rsidR="002F1A77">
        <w:rPr>
          <w:rFonts w:ascii="Times New Roman" w:eastAsiaTheme="minorEastAsia" w:hAnsi="Times New Roman" w:cs="Times New Roman"/>
          <w:color w:val="000000" w:themeColor="text1"/>
          <w:sz w:val="24"/>
          <w:szCs w:val="24"/>
        </w:rPr>
        <w:t>n</w:t>
      </w:r>
      <w:r w:rsidR="001C46FF">
        <w:rPr>
          <w:rFonts w:ascii="Times New Roman" w:eastAsiaTheme="minorEastAsia" w:hAnsi="Times New Roman" w:cs="Times New Roman"/>
          <w:color w:val="000000" w:themeColor="text1"/>
          <w:sz w:val="24"/>
          <w:szCs w:val="24"/>
        </w:rPr>
        <w:t xml:space="preserve"> within clinical sessions.</w:t>
      </w:r>
      <w:r w:rsidR="00C5540F">
        <w:rPr>
          <w:rFonts w:ascii="Times New Roman" w:eastAsiaTheme="minorEastAsia" w:hAnsi="Times New Roman" w:cs="Times New Roman"/>
          <w:color w:val="000000" w:themeColor="text1"/>
          <w:sz w:val="24"/>
          <w:szCs w:val="24"/>
        </w:rPr>
        <w:t xml:space="preserve"> </w:t>
      </w:r>
    </w:p>
    <w:p w14:paraId="5F1B3DFB" w14:textId="7FA69B26" w:rsidR="052F4E7B" w:rsidRDefault="008B0423" w:rsidP="50F9D71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w:t>
      </w:r>
      <w:r w:rsidR="00517913">
        <w:rPr>
          <w:rFonts w:ascii="Times New Roman" w:eastAsiaTheme="minorEastAsia" w:hAnsi="Times New Roman" w:cs="Times New Roman"/>
          <w:color w:val="000000" w:themeColor="text1"/>
          <w:sz w:val="24"/>
          <w:szCs w:val="24"/>
        </w:rPr>
        <w:t>rior to study implementation</w:t>
      </w:r>
      <w:r>
        <w:rPr>
          <w:rFonts w:ascii="Times New Roman" w:eastAsiaTheme="minorEastAsia" w:hAnsi="Times New Roman" w:cs="Times New Roman"/>
          <w:color w:val="000000" w:themeColor="text1"/>
          <w:sz w:val="24"/>
          <w:szCs w:val="24"/>
        </w:rPr>
        <w:t>, each condition was trialed</w:t>
      </w:r>
      <w:r w:rsidR="00517913">
        <w:rPr>
          <w:rFonts w:ascii="Times New Roman" w:eastAsiaTheme="minorEastAsia" w:hAnsi="Times New Roman" w:cs="Times New Roman"/>
          <w:color w:val="000000" w:themeColor="text1"/>
          <w:sz w:val="24"/>
          <w:szCs w:val="24"/>
        </w:rPr>
        <w:t xml:space="preserve"> to ensure reliability and fidelity between conditions. </w:t>
      </w:r>
      <w:r w:rsidR="00CC28DE">
        <w:rPr>
          <w:rFonts w:ascii="Times New Roman" w:eastAsiaTheme="minorEastAsia" w:hAnsi="Times New Roman" w:cs="Times New Roman"/>
          <w:color w:val="000000" w:themeColor="text1"/>
          <w:sz w:val="24"/>
          <w:szCs w:val="24"/>
        </w:rPr>
        <w:t>T</w:t>
      </w:r>
      <w:r w:rsidR="006C5F6D">
        <w:rPr>
          <w:rFonts w:ascii="Times New Roman" w:eastAsiaTheme="minorEastAsia" w:hAnsi="Times New Roman" w:cs="Times New Roman"/>
          <w:color w:val="000000" w:themeColor="text1"/>
          <w:sz w:val="24"/>
          <w:szCs w:val="24"/>
        </w:rPr>
        <w:t>he first author act</w:t>
      </w:r>
      <w:r w:rsidR="00CC28DE">
        <w:rPr>
          <w:rFonts w:ascii="Times New Roman" w:eastAsiaTheme="minorEastAsia" w:hAnsi="Times New Roman" w:cs="Times New Roman"/>
          <w:color w:val="000000" w:themeColor="text1"/>
          <w:sz w:val="24"/>
          <w:szCs w:val="24"/>
        </w:rPr>
        <w:t>ed</w:t>
      </w:r>
      <w:r w:rsidR="006C5F6D">
        <w:rPr>
          <w:rFonts w:ascii="Times New Roman" w:eastAsiaTheme="minorEastAsia" w:hAnsi="Times New Roman" w:cs="Times New Roman"/>
          <w:color w:val="000000" w:themeColor="text1"/>
          <w:sz w:val="24"/>
          <w:szCs w:val="24"/>
        </w:rPr>
        <w:t xml:space="preserve"> as the treating clinicia</w:t>
      </w:r>
      <w:r w:rsidR="00F45AEB">
        <w:rPr>
          <w:rFonts w:ascii="Times New Roman" w:eastAsiaTheme="minorEastAsia" w:hAnsi="Times New Roman" w:cs="Times New Roman"/>
          <w:color w:val="000000" w:themeColor="text1"/>
          <w:sz w:val="24"/>
          <w:szCs w:val="24"/>
        </w:rPr>
        <w:t>n</w:t>
      </w:r>
      <w:r w:rsidR="00CC28DE">
        <w:rPr>
          <w:rFonts w:ascii="Times New Roman" w:eastAsiaTheme="minorEastAsia" w:hAnsi="Times New Roman" w:cs="Times New Roman"/>
          <w:color w:val="000000" w:themeColor="text1"/>
          <w:sz w:val="24"/>
          <w:szCs w:val="24"/>
        </w:rPr>
        <w:t>,</w:t>
      </w:r>
      <w:r w:rsidR="006C5F6D">
        <w:rPr>
          <w:rFonts w:ascii="Times New Roman" w:eastAsiaTheme="minorEastAsia" w:hAnsi="Times New Roman" w:cs="Times New Roman"/>
          <w:color w:val="000000" w:themeColor="text1"/>
          <w:sz w:val="24"/>
          <w:szCs w:val="24"/>
        </w:rPr>
        <w:t xml:space="preserve"> utilizing individuals who had not sustained ABIs. Sessions were recorde</w:t>
      </w:r>
      <w:r w:rsidR="00517913">
        <w:rPr>
          <w:rFonts w:ascii="Times New Roman" w:eastAsiaTheme="minorEastAsia" w:hAnsi="Times New Roman" w:cs="Times New Roman"/>
          <w:color w:val="000000" w:themeColor="text1"/>
          <w:sz w:val="24"/>
          <w:szCs w:val="24"/>
        </w:rPr>
        <w:t>d</w:t>
      </w:r>
      <w:r w:rsidR="006C5F6D">
        <w:rPr>
          <w:rFonts w:ascii="Times New Roman" w:eastAsiaTheme="minorEastAsia" w:hAnsi="Times New Roman" w:cs="Times New Roman"/>
          <w:color w:val="000000" w:themeColor="text1"/>
          <w:sz w:val="24"/>
          <w:szCs w:val="24"/>
        </w:rPr>
        <w:t xml:space="preserve"> and </w:t>
      </w:r>
      <w:r w:rsidR="00F45AEB">
        <w:rPr>
          <w:rFonts w:ascii="Times New Roman" w:eastAsiaTheme="minorEastAsia" w:hAnsi="Times New Roman" w:cs="Times New Roman"/>
          <w:color w:val="000000" w:themeColor="text1"/>
          <w:sz w:val="24"/>
          <w:szCs w:val="24"/>
        </w:rPr>
        <w:t xml:space="preserve">two </w:t>
      </w:r>
      <w:r w:rsidR="006C5F6D">
        <w:rPr>
          <w:rFonts w:ascii="Times New Roman" w:eastAsiaTheme="minorEastAsia" w:hAnsi="Times New Roman" w:cs="Times New Roman"/>
          <w:color w:val="000000" w:themeColor="text1"/>
          <w:sz w:val="24"/>
          <w:szCs w:val="24"/>
        </w:rPr>
        <w:t xml:space="preserve">research assistants </w:t>
      </w:r>
      <w:r w:rsidR="00F45AEB">
        <w:rPr>
          <w:rFonts w:ascii="Times New Roman" w:eastAsiaTheme="minorEastAsia" w:hAnsi="Times New Roman" w:cs="Times New Roman"/>
          <w:color w:val="000000" w:themeColor="text1"/>
          <w:sz w:val="24"/>
          <w:szCs w:val="24"/>
        </w:rPr>
        <w:t>independently</w:t>
      </w:r>
      <w:r w:rsidR="006C5F6D">
        <w:rPr>
          <w:rFonts w:ascii="Times New Roman" w:eastAsiaTheme="minorEastAsia" w:hAnsi="Times New Roman" w:cs="Times New Roman"/>
          <w:color w:val="000000" w:themeColor="text1"/>
          <w:sz w:val="24"/>
          <w:szCs w:val="24"/>
        </w:rPr>
        <w:t xml:space="preserve"> rated the two conditions to ensure that </w:t>
      </w:r>
      <w:r w:rsidR="007916F3">
        <w:rPr>
          <w:rFonts w:ascii="Times New Roman" w:eastAsiaTheme="minorEastAsia" w:hAnsi="Times New Roman" w:cs="Times New Roman"/>
          <w:color w:val="000000" w:themeColor="text1"/>
          <w:sz w:val="24"/>
          <w:szCs w:val="24"/>
        </w:rPr>
        <w:t xml:space="preserve">the </w:t>
      </w:r>
      <w:r w:rsidR="006C5F6D">
        <w:rPr>
          <w:rFonts w:ascii="Times New Roman" w:eastAsiaTheme="minorEastAsia" w:hAnsi="Times New Roman" w:cs="Times New Roman"/>
          <w:color w:val="000000" w:themeColor="text1"/>
          <w:sz w:val="24"/>
          <w:szCs w:val="24"/>
        </w:rPr>
        <w:t xml:space="preserve">scripted performance was devoid of selected engagement </w:t>
      </w:r>
      <w:r w:rsidR="00CC28DE">
        <w:rPr>
          <w:rFonts w:ascii="Times New Roman" w:eastAsiaTheme="minorEastAsia" w:hAnsi="Times New Roman" w:cs="Times New Roman"/>
          <w:color w:val="000000" w:themeColor="text1"/>
          <w:sz w:val="24"/>
          <w:szCs w:val="24"/>
        </w:rPr>
        <w:t>practices</w:t>
      </w:r>
      <w:r w:rsidR="006C5F6D">
        <w:rPr>
          <w:rFonts w:ascii="Times New Roman" w:eastAsiaTheme="minorEastAsia" w:hAnsi="Times New Roman" w:cs="Times New Roman"/>
          <w:color w:val="000000" w:themeColor="text1"/>
          <w:sz w:val="24"/>
          <w:szCs w:val="24"/>
        </w:rPr>
        <w:t>, and that implementation of</w:t>
      </w:r>
      <w:r w:rsidR="00CC28DE">
        <w:rPr>
          <w:rFonts w:ascii="Times New Roman" w:eastAsiaTheme="minorEastAsia" w:hAnsi="Times New Roman" w:cs="Times New Roman"/>
          <w:color w:val="000000" w:themeColor="text1"/>
          <w:sz w:val="24"/>
          <w:szCs w:val="24"/>
        </w:rPr>
        <w:t xml:space="preserve"> engagement practices </w:t>
      </w:r>
      <w:r>
        <w:rPr>
          <w:rFonts w:ascii="Times New Roman" w:eastAsiaTheme="minorEastAsia" w:hAnsi="Times New Roman" w:cs="Times New Roman"/>
          <w:color w:val="000000" w:themeColor="text1"/>
          <w:sz w:val="24"/>
          <w:szCs w:val="24"/>
        </w:rPr>
        <w:t xml:space="preserve">consistently </w:t>
      </w:r>
      <w:r w:rsidR="00CC28DE">
        <w:rPr>
          <w:rFonts w:ascii="Times New Roman" w:eastAsiaTheme="minorEastAsia" w:hAnsi="Times New Roman" w:cs="Times New Roman"/>
          <w:color w:val="000000" w:themeColor="text1"/>
          <w:sz w:val="24"/>
          <w:szCs w:val="24"/>
        </w:rPr>
        <w:t>met</w:t>
      </w:r>
      <w:r w:rsidR="007916F3">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 xml:space="preserve">established </w:t>
      </w:r>
      <w:r w:rsidR="007916F3">
        <w:rPr>
          <w:rFonts w:ascii="Times New Roman" w:eastAsiaTheme="minorEastAsia" w:hAnsi="Times New Roman" w:cs="Times New Roman"/>
          <w:color w:val="000000" w:themeColor="text1"/>
          <w:sz w:val="24"/>
          <w:szCs w:val="24"/>
        </w:rPr>
        <w:t>criteria</w:t>
      </w:r>
      <w:r w:rsidR="00681C98">
        <w:rPr>
          <w:rFonts w:ascii="Times New Roman" w:eastAsiaTheme="minorEastAsia" w:hAnsi="Times New Roman" w:cs="Times New Roman"/>
          <w:color w:val="000000" w:themeColor="text1"/>
          <w:sz w:val="24"/>
          <w:szCs w:val="24"/>
        </w:rPr>
        <w:t xml:space="preserve">. </w:t>
      </w:r>
      <w:r w:rsidR="002F1A77">
        <w:rPr>
          <w:rFonts w:ascii="Times New Roman" w:eastAsiaTheme="minorEastAsia" w:hAnsi="Times New Roman" w:cs="Times New Roman"/>
          <w:color w:val="000000" w:themeColor="text1"/>
          <w:sz w:val="24"/>
          <w:szCs w:val="24"/>
        </w:rPr>
        <w:t>Descriptions</w:t>
      </w:r>
      <w:r w:rsidR="002F1A77" w:rsidRPr="00AB4EAB">
        <w:rPr>
          <w:rFonts w:ascii="Times New Roman" w:eastAsiaTheme="minorEastAsia" w:hAnsi="Times New Roman" w:cs="Times New Roman"/>
          <w:color w:val="000000" w:themeColor="text1"/>
          <w:sz w:val="24"/>
          <w:szCs w:val="24"/>
        </w:rPr>
        <w:t xml:space="preserve"> of </w:t>
      </w:r>
      <w:r w:rsidR="002F1A77">
        <w:rPr>
          <w:rFonts w:ascii="Times New Roman" w:eastAsiaTheme="minorEastAsia" w:hAnsi="Times New Roman" w:cs="Times New Roman"/>
          <w:color w:val="000000" w:themeColor="text1"/>
          <w:sz w:val="24"/>
          <w:szCs w:val="24"/>
        </w:rPr>
        <w:t xml:space="preserve">selected </w:t>
      </w:r>
      <w:r w:rsidR="002F1A77" w:rsidRPr="00AB4EAB">
        <w:rPr>
          <w:rFonts w:ascii="Times New Roman" w:eastAsiaTheme="minorEastAsia" w:hAnsi="Times New Roman" w:cs="Times New Roman"/>
          <w:color w:val="000000" w:themeColor="text1"/>
          <w:sz w:val="24"/>
          <w:szCs w:val="24"/>
        </w:rPr>
        <w:t xml:space="preserve">engagement practices can be </w:t>
      </w:r>
      <w:r w:rsidR="002F1A77">
        <w:rPr>
          <w:rFonts w:ascii="Times New Roman" w:eastAsiaTheme="minorEastAsia" w:hAnsi="Times New Roman" w:cs="Times New Roman"/>
          <w:color w:val="000000" w:themeColor="text1"/>
          <w:sz w:val="24"/>
          <w:szCs w:val="24"/>
        </w:rPr>
        <w:t>found</w:t>
      </w:r>
      <w:r w:rsidR="002F1A77" w:rsidRPr="00AB4EAB">
        <w:rPr>
          <w:rFonts w:ascii="Times New Roman" w:eastAsiaTheme="minorEastAsia" w:hAnsi="Times New Roman" w:cs="Times New Roman"/>
          <w:color w:val="000000" w:themeColor="text1"/>
          <w:sz w:val="24"/>
          <w:szCs w:val="24"/>
        </w:rPr>
        <w:t xml:space="preserve"> in Table </w:t>
      </w:r>
      <w:r w:rsidR="002F1A77">
        <w:rPr>
          <w:rFonts w:ascii="Times New Roman" w:eastAsiaTheme="minorEastAsia" w:hAnsi="Times New Roman" w:cs="Times New Roman"/>
          <w:color w:val="000000" w:themeColor="text1"/>
          <w:sz w:val="24"/>
          <w:szCs w:val="24"/>
        </w:rPr>
        <w:t>4</w:t>
      </w:r>
      <w:r w:rsidR="002F1A77" w:rsidRPr="00AB4EAB">
        <w:rPr>
          <w:rFonts w:ascii="Times New Roman" w:eastAsiaTheme="minorEastAsia" w:hAnsi="Times New Roman" w:cs="Times New Roman"/>
          <w:color w:val="000000" w:themeColor="text1"/>
          <w:sz w:val="24"/>
          <w:szCs w:val="24"/>
        </w:rPr>
        <w:t>.</w:t>
      </w:r>
    </w:p>
    <w:p w14:paraId="325CAA8C" w14:textId="60CEB85E" w:rsidR="052F4E7B" w:rsidRPr="00AB4EAB" w:rsidRDefault="50F9D716" w:rsidP="052F4E7B">
      <w:pPr>
        <w:rPr>
          <w:rFonts w:ascii="Times New Roman" w:hAnsi="Times New Roman" w:cs="Times New Roman"/>
          <w:sz w:val="24"/>
          <w:szCs w:val="24"/>
        </w:rPr>
      </w:pPr>
      <w:r w:rsidRPr="00AB4EAB">
        <w:rPr>
          <w:rFonts w:ascii="Times New Roman" w:hAnsi="Times New Roman" w:cs="Times New Roman"/>
          <w:sz w:val="24"/>
          <w:szCs w:val="24"/>
        </w:rPr>
        <w:t xml:space="preserve">Table </w:t>
      </w:r>
      <w:r w:rsidR="008C0011">
        <w:rPr>
          <w:rFonts w:ascii="Times New Roman" w:hAnsi="Times New Roman" w:cs="Times New Roman"/>
          <w:sz w:val="24"/>
          <w:szCs w:val="24"/>
        </w:rPr>
        <w:t>4</w:t>
      </w:r>
      <w:r w:rsidRPr="00AB4EAB">
        <w:rPr>
          <w:rFonts w:ascii="Times New Roman" w:hAnsi="Times New Roman" w:cs="Times New Roman"/>
          <w:sz w:val="24"/>
          <w:szCs w:val="24"/>
        </w:rPr>
        <w:t>. Clinician-driven engagement practices.</w:t>
      </w:r>
    </w:p>
    <w:tbl>
      <w:tblPr>
        <w:tblStyle w:val="TableGrid"/>
        <w:tblW w:w="9473" w:type="dxa"/>
        <w:tblLayout w:type="fixed"/>
        <w:tblLook w:val="06A0" w:firstRow="1" w:lastRow="0" w:firstColumn="1" w:lastColumn="0" w:noHBand="1" w:noVBand="1"/>
      </w:tblPr>
      <w:tblGrid>
        <w:gridCol w:w="1435"/>
        <w:gridCol w:w="3110"/>
        <w:gridCol w:w="4928"/>
      </w:tblGrid>
      <w:tr w:rsidR="052F4E7B" w:rsidRPr="00AB4EAB" w14:paraId="751DBF2E" w14:textId="77777777" w:rsidTr="00AC1685">
        <w:trPr>
          <w:trHeight w:val="1035"/>
        </w:trPr>
        <w:tc>
          <w:tcPr>
            <w:tcW w:w="1435" w:type="dxa"/>
            <w:tcBorders>
              <w:left w:val="nil"/>
              <w:bottom w:val="single" w:sz="4" w:space="0" w:color="auto"/>
              <w:right w:val="nil"/>
            </w:tcBorders>
          </w:tcPr>
          <w:p w14:paraId="63D4127C" w14:textId="705B6501" w:rsidR="052F4E7B" w:rsidRPr="00414C97" w:rsidRDefault="50F9D716" w:rsidP="50F9D716">
            <w:pPr>
              <w:jc w:val="cente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lastRenderedPageBreak/>
              <w:t>Key Engagement Targets</w:t>
            </w:r>
          </w:p>
        </w:tc>
        <w:tc>
          <w:tcPr>
            <w:tcW w:w="3110" w:type="dxa"/>
            <w:tcBorders>
              <w:left w:val="nil"/>
              <w:bottom w:val="single" w:sz="4" w:space="0" w:color="auto"/>
              <w:right w:val="nil"/>
            </w:tcBorders>
          </w:tcPr>
          <w:p w14:paraId="4043630A" w14:textId="1F62A481" w:rsidR="052F4E7B" w:rsidRPr="00414C97" w:rsidRDefault="50F9D716" w:rsidP="50F9D716">
            <w:pPr>
              <w:jc w:val="cente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Definition</w:t>
            </w:r>
          </w:p>
        </w:tc>
        <w:tc>
          <w:tcPr>
            <w:tcW w:w="4928" w:type="dxa"/>
            <w:tcBorders>
              <w:left w:val="nil"/>
              <w:bottom w:val="single" w:sz="4" w:space="0" w:color="000000" w:themeColor="text1"/>
              <w:right w:val="nil"/>
            </w:tcBorders>
          </w:tcPr>
          <w:p w14:paraId="2475D03A" w14:textId="10D0FFA8" w:rsidR="052F4E7B" w:rsidRPr="00414C97" w:rsidRDefault="50F9D716" w:rsidP="50F9D716">
            <w:pPr>
              <w:jc w:val="cente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Applications</w:t>
            </w:r>
          </w:p>
        </w:tc>
      </w:tr>
      <w:tr w:rsidR="052F4E7B" w:rsidRPr="00AB4EAB" w14:paraId="77D1D0DE" w14:textId="77777777" w:rsidTr="00AC1685">
        <w:tc>
          <w:tcPr>
            <w:tcW w:w="1435" w:type="dxa"/>
            <w:tcBorders>
              <w:top w:val="single" w:sz="4" w:space="0" w:color="auto"/>
              <w:left w:val="nil"/>
              <w:bottom w:val="nil"/>
              <w:right w:val="nil"/>
            </w:tcBorders>
          </w:tcPr>
          <w:p w14:paraId="44BD10F1" w14:textId="09017D3E" w:rsidR="052F4E7B" w:rsidRPr="00414C97" w:rsidRDefault="50F9D716" w:rsidP="50F9D716">
            <w:pP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Motivation/</w:t>
            </w:r>
          </w:p>
          <w:p w14:paraId="21532AE2" w14:textId="531AADA2" w:rsidR="052F4E7B" w:rsidRPr="00414C97" w:rsidRDefault="50F9D716" w:rsidP="50F9D716">
            <w:pP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Optimism</w:t>
            </w:r>
          </w:p>
        </w:tc>
        <w:tc>
          <w:tcPr>
            <w:tcW w:w="3110" w:type="dxa"/>
            <w:tcBorders>
              <w:top w:val="single" w:sz="4" w:space="0" w:color="auto"/>
              <w:left w:val="nil"/>
              <w:bottom w:val="nil"/>
              <w:right w:val="nil"/>
            </w:tcBorders>
          </w:tcPr>
          <w:p w14:paraId="49BC447F" w14:textId="77777777" w:rsidR="052F4E7B" w:rsidRDefault="50F9D716" w:rsidP="50F9D716">
            <w:pP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 xml:space="preserve">Motivation is an individual’s drive, including their initiation and persistence, towards achieving goal-directed behaviors and outcomes (Ryan &amp; Deci, 2020); Optimism is a generalized expectation and sense of well-being that future events will be positive and achievable (Segerstrom, Carver, &amp; </w:t>
            </w:r>
            <w:proofErr w:type="spellStart"/>
            <w:r w:rsidRPr="00414C97">
              <w:rPr>
                <w:rFonts w:ascii="Times New Roman" w:eastAsiaTheme="minorEastAsia" w:hAnsi="Times New Roman" w:cs="Times New Roman"/>
                <w:sz w:val="21"/>
                <w:szCs w:val="21"/>
              </w:rPr>
              <w:t>Scheier</w:t>
            </w:r>
            <w:proofErr w:type="spellEnd"/>
            <w:r w:rsidRPr="00414C97">
              <w:rPr>
                <w:rFonts w:ascii="Times New Roman" w:eastAsiaTheme="minorEastAsia" w:hAnsi="Times New Roman" w:cs="Times New Roman"/>
                <w:sz w:val="21"/>
                <w:szCs w:val="21"/>
              </w:rPr>
              <w:t>, 2017)</w:t>
            </w:r>
          </w:p>
          <w:p w14:paraId="1C3425A0" w14:textId="487BA02A" w:rsidR="00AC1685" w:rsidRPr="00414C97" w:rsidRDefault="00AC1685" w:rsidP="50F9D716">
            <w:pPr>
              <w:rPr>
                <w:rFonts w:ascii="Times New Roman" w:eastAsiaTheme="minorEastAsia" w:hAnsi="Times New Roman" w:cs="Times New Roman"/>
                <w:sz w:val="21"/>
                <w:szCs w:val="21"/>
              </w:rPr>
            </w:pPr>
          </w:p>
        </w:tc>
        <w:tc>
          <w:tcPr>
            <w:tcW w:w="4928" w:type="dxa"/>
            <w:tcBorders>
              <w:left w:val="nil"/>
              <w:bottom w:val="nil"/>
              <w:right w:val="nil"/>
            </w:tcBorders>
          </w:tcPr>
          <w:p w14:paraId="11D445E5" w14:textId="12ED81E0" w:rsidR="052F4E7B" w:rsidRPr="00414C97" w:rsidRDefault="50F9D716" w:rsidP="50F9D716">
            <w:pPr>
              <w:pStyle w:val="ListParagraph"/>
              <w:numPr>
                <w:ilvl w:val="0"/>
                <w:numId w:val="3"/>
              </w:numP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Establish</w:t>
            </w:r>
            <w:r w:rsidR="005129F7">
              <w:rPr>
                <w:rFonts w:ascii="Times New Roman" w:eastAsiaTheme="minorEastAsia" w:hAnsi="Times New Roman" w:cs="Times New Roman"/>
                <w:sz w:val="21"/>
                <w:szCs w:val="21"/>
              </w:rPr>
              <w:t>ed</w:t>
            </w:r>
            <w:r w:rsidRPr="00414C97">
              <w:rPr>
                <w:rFonts w:ascii="Times New Roman" w:eastAsiaTheme="minorEastAsia" w:hAnsi="Times New Roman" w:cs="Times New Roman"/>
                <w:sz w:val="21"/>
                <w:szCs w:val="21"/>
              </w:rPr>
              <w:t xml:space="preserve"> task-specific goals (e.g., “What can you do to increase your success?”)</w:t>
            </w:r>
          </w:p>
          <w:p w14:paraId="09F7CA6E" w14:textId="20CC1211" w:rsidR="052F4E7B" w:rsidRPr="00414C97" w:rsidRDefault="50F9D716" w:rsidP="50F9D716">
            <w:pPr>
              <w:pStyle w:val="ListParagraph"/>
              <w:numPr>
                <w:ilvl w:val="0"/>
                <w:numId w:val="3"/>
              </w:numP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Provide</w:t>
            </w:r>
            <w:r w:rsidR="005129F7">
              <w:rPr>
                <w:rFonts w:ascii="Times New Roman" w:eastAsiaTheme="minorEastAsia" w:hAnsi="Times New Roman" w:cs="Times New Roman"/>
                <w:sz w:val="21"/>
                <w:szCs w:val="21"/>
              </w:rPr>
              <w:t>d</w:t>
            </w:r>
            <w:r w:rsidRPr="00414C97">
              <w:rPr>
                <w:rFonts w:ascii="Times New Roman" w:eastAsiaTheme="minorEastAsia" w:hAnsi="Times New Roman" w:cs="Times New Roman"/>
                <w:sz w:val="21"/>
                <w:szCs w:val="21"/>
              </w:rPr>
              <w:t xml:space="preserve"> specific and encouraging feedback/affirmations (e.g., “You look like you’re really concentrating.”; </w:t>
            </w:r>
            <w:r w:rsidR="00FC17B3">
              <w:rPr>
                <w:rFonts w:ascii="Times New Roman" w:eastAsiaTheme="minorEastAsia" w:hAnsi="Times New Roman" w:cs="Times New Roman"/>
                <w:sz w:val="21"/>
                <w:szCs w:val="21"/>
              </w:rPr>
              <w:t xml:space="preserve">“You’ve got this!”; </w:t>
            </w:r>
            <w:r w:rsidRPr="00414C97">
              <w:rPr>
                <w:rFonts w:ascii="Times New Roman" w:eastAsiaTheme="minorEastAsia" w:hAnsi="Times New Roman" w:cs="Times New Roman"/>
                <w:sz w:val="21"/>
                <w:szCs w:val="21"/>
              </w:rPr>
              <w:t>“Yo</w:t>
            </w:r>
            <w:r w:rsidR="00FC17B3">
              <w:rPr>
                <w:rFonts w:ascii="Times New Roman" w:eastAsiaTheme="minorEastAsia" w:hAnsi="Times New Roman" w:cs="Times New Roman"/>
                <w:sz w:val="21"/>
                <w:szCs w:val="21"/>
              </w:rPr>
              <w:t xml:space="preserve">u </w:t>
            </w:r>
            <w:r w:rsidRPr="00414C97">
              <w:rPr>
                <w:rFonts w:ascii="Times New Roman" w:eastAsiaTheme="minorEastAsia" w:hAnsi="Times New Roman" w:cs="Times New Roman"/>
                <w:sz w:val="21"/>
                <w:szCs w:val="21"/>
              </w:rPr>
              <w:t>seem to have good awareness about what is easy or hard.”)</w:t>
            </w:r>
          </w:p>
        </w:tc>
      </w:tr>
      <w:tr w:rsidR="052F4E7B" w:rsidRPr="00AB4EAB" w14:paraId="5AC3AA0C" w14:textId="77777777" w:rsidTr="00AC1685">
        <w:tc>
          <w:tcPr>
            <w:tcW w:w="1435" w:type="dxa"/>
            <w:tcBorders>
              <w:top w:val="nil"/>
              <w:left w:val="nil"/>
              <w:bottom w:val="nil"/>
              <w:right w:val="nil"/>
            </w:tcBorders>
          </w:tcPr>
          <w:p w14:paraId="3A180408" w14:textId="2549157C" w:rsidR="052F4E7B" w:rsidRPr="00414C97" w:rsidRDefault="50F9D716" w:rsidP="50F9D716">
            <w:pP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Self-Efficacy/ Acceptance</w:t>
            </w:r>
          </w:p>
        </w:tc>
        <w:tc>
          <w:tcPr>
            <w:tcW w:w="3110" w:type="dxa"/>
            <w:tcBorders>
              <w:top w:val="nil"/>
              <w:left w:val="nil"/>
              <w:bottom w:val="nil"/>
              <w:right w:val="nil"/>
            </w:tcBorders>
          </w:tcPr>
          <w:p w14:paraId="33B882B8" w14:textId="77777777" w:rsidR="052F4E7B" w:rsidRDefault="50F9D716" w:rsidP="50F9D716">
            <w:pP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Self-efficacy is one’s belief in their ability to successfully navigate and execute their own actions and decisions (Huang, 2016); Acceptance is when an individual willingly accepts experiences, including unwanted or unexpected situations, without attempting to exert control over the experience or their reaction (Zhang et al., 2018)</w:t>
            </w:r>
          </w:p>
          <w:p w14:paraId="387FE3E6" w14:textId="336E90DF" w:rsidR="00AC1685" w:rsidRPr="00414C97" w:rsidRDefault="00AC1685" w:rsidP="50F9D716">
            <w:pPr>
              <w:rPr>
                <w:rFonts w:ascii="Times New Roman" w:eastAsiaTheme="minorEastAsia" w:hAnsi="Times New Roman" w:cs="Times New Roman"/>
                <w:sz w:val="21"/>
                <w:szCs w:val="21"/>
              </w:rPr>
            </w:pPr>
          </w:p>
        </w:tc>
        <w:tc>
          <w:tcPr>
            <w:tcW w:w="4928" w:type="dxa"/>
            <w:tcBorders>
              <w:top w:val="nil"/>
              <w:left w:val="nil"/>
              <w:bottom w:val="nil"/>
              <w:right w:val="nil"/>
            </w:tcBorders>
          </w:tcPr>
          <w:p w14:paraId="6DE429F5" w14:textId="3B9D3747" w:rsidR="052F4E7B" w:rsidRPr="00414C97" w:rsidRDefault="50F9D716" w:rsidP="50F9D716">
            <w:pPr>
              <w:pStyle w:val="ListParagraph"/>
              <w:numPr>
                <w:ilvl w:val="0"/>
                <w:numId w:val="2"/>
              </w:numP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Provide</w:t>
            </w:r>
            <w:r w:rsidR="005129F7">
              <w:rPr>
                <w:rFonts w:ascii="Times New Roman" w:eastAsiaTheme="minorEastAsia" w:hAnsi="Times New Roman" w:cs="Times New Roman"/>
                <w:sz w:val="21"/>
                <w:szCs w:val="21"/>
              </w:rPr>
              <w:t>d</w:t>
            </w:r>
            <w:r w:rsidRPr="00414C97">
              <w:rPr>
                <w:rFonts w:ascii="Times New Roman" w:eastAsiaTheme="minorEastAsia" w:hAnsi="Times New Roman" w:cs="Times New Roman"/>
                <w:sz w:val="21"/>
                <w:szCs w:val="21"/>
              </w:rPr>
              <w:t xml:space="preserve"> autonomous opportunities (e.g., “Between these two tasks, which do you feel you will be most successful with?”)</w:t>
            </w:r>
          </w:p>
          <w:p w14:paraId="78DAC3FF" w14:textId="2EED3193" w:rsidR="052F4E7B" w:rsidRPr="00414C97" w:rsidRDefault="50F9D716" w:rsidP="50F9D716">
            <w:pPr>
              <w:pStyle w:val="ListParagraph"/>
              <w:numPr>
                <w:ilvl w:val="0"/>
                <w:numId w:val="2"/>
              </w:numP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Performance prediction and reflection (e.g., “On a scale of 1-5, how challenging do you think this task will be?”; “Now that you completed the task, would you change your rating? If so, why?”)</w:t>
            </w:r>
          </w:p>
          <w:p w14:paraId="3F1A1083" w14:textId="195E7111" w:rsidR="052F4E7B" w:rsidRPr="00414C97" w:rsidRDefault="50F9D716" w:rsidP="50F9D716">
            <w:pPr>
              <w:pStyle w:val="ListParagraph"/>
              <w:numPr>
                <w:ilvl w:val="0"/>
                <w:numId w:val="2"/>
              </w:numP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Provide</w:t>
            </w:r>
            <w:r w:rsidR="005129F7">
              <w:rPr>
                <w:rFonts w:ascii="Times New Roman" w:eastAsiaTheme="minorEastAsia" w:hAnsi="Times New Roman" w:cs="Times New Roman"/>
                <w:sz w:val="21"/>
                <w:szCs w:val="21"/>
              </w:rPr>
              <w:t>d</w:t>
            </w:r>
            <w:r w:rsidRPr="00414C97">
              <w:rPr>
                <w:rFonts w:ascii="Times New Roman" w:eastAsiaTheme="minorEastAsia" w:hAnsi="Times New Roman" w:cs="Times New Roman"/>
                <w:sz w:val="21"/>
                <w:szCs w:val="21"/>
              </w:rPr>
              <w:t xml:space="preserve"> opportunities for reflective thinking (e.g., “You seem discouraged. Why you think you didn’t perform as well as you’d hoped?”)</w:t>
            </w:r>
          </w:p>
        </w:tc>
      </w:tr>
      <w:tr w:rsidR="052F4E7B" w:rsidRPr="00AB4EAB" w14:paraId="5EEBC96B" w14:textId="77777777" w:rsidTr="00AC1685">
        <w:tc>
          <w:tcPr>
            <w:tcW w:w="1435" w:type="dxa"/>
            <w:tcBorders>
              <w:top w:val="nil"/>
              <w:left w:val="nil"/>
              <w:bottom w:val="nil"/>
              <w:right w:val="nil"/>
            </w:tcBorders>
          </w:tcPr>
          <w:p w14:paraId="0353B036" w14:textId="06D36983" w:rsidR="052F4E7B" w:rsidRPr="00414C97" w:rsidRDefault="50F9D716" w:rsidP="50F9D716">
            <w:pP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Therapeutic Alliance</w:t>
            </w:r>
          </w:p>
        </w:tc>
        <w:tc>
          <w:tcPr>
            <w:tcW w:w="3110" w:type="dxa"/>
            <w:tcBorders>
              <w:top w:val="nil"/>
              <w:left w:val="nil"/>
              <w:bottom w:val="nil"/>
              <w:right w:val="nil"/>
            </w:tcBorders>
          </w:tcPr>
          <w:p w14:paraId="1CCE3FC2" w14:textId="714E93E5" w:rsidR="052F4E7B" w:rsidRPr="00414C97" w:rsidRDefault="50F9D716" w:rsidP="50F9D716">
            <w:pP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 xml:space="preserve">Therapeutic alliance represents a mutual and effective working relationship between a client and clinician resulting from a positive sense of interconnectedness Babatunde, </w:t>
            </w:r>
            <w:proofErr w:type="spellStart"/>
            <w:r w:rsidRPr="00414C97">
              <w:rPr>
                <w:rFonts w:ascii="Times New Roman" w:eastAsiaTheme="minorEastAsia" w:hAnsi="Times New Roman" w:cs="Times New Roman"/>
                <w:sz w:val="21"/>
                <w:szCs w:val="21"/>
              </w:rPr>
              <w:t>MacDermid</w:t>
            </w:r>
            <w:proofErr w:type="spellEnd"/>
            <w:r w:rsidRPr="00414C97">
              <w:rPr>
                <w:rFonts w:ascii="Times New Roman" w:eastAsiaTheme="minorEastAsia" w:hAnsi="Times New Roman" w:cs="Times New Roman"/>
                <w:sz w:val="21"/>
                <w:szCs w:val="21"/>
              </w:rPr>
              <w:t xml:space="preserve">, &amp; </w:t>
            </w:r>
            <w:proofErr w:type="spellStart"/>
            <w:r w:rsidRPr="00414C97">
              <w:rPr>
                <w:rFonts w:ascii="Times New Roman" w:eastAsiaTheme="minorEastAsia" w:hAnsi="Times New Roman" w:cs="Times New Roman"/>
                <w:sz w:val="21"/>
                <w:szCs w:val="21"/>
              </w:rPr>
              <w:t>MacIntyre</w:t>
            </w:r>
            <w:proofErr w:type="spellEnd"/>
            <w:r w:rsidRPr="00414C97">
              <w:rPr>
                <w:rFonts w:ascii="Times New Roman" w:eastAsiaTheme="minorEastAsia" w:hAnsi="Times New Roman" w:cs="Times New Roman"/>
                <w:sz w:val="21"/>
                <w:szCs w:val="21"/>
              </w:rPr>
              <w:t>, 2017)</w:t>
            </w:r>
          </w:p>
        </w:tc>
        <w:tc>
          <w:tcPr>
            <w:tcW w:w="4928" w:type="dxa"/>
            <w:tcBorders>
              <w:top w:val="nil"/>
              <w:left w:val="nil"/>
              <w:bottom w:val="nil"/>
              <w:right w:val="nil"/>
            </w:tcBorders>
          </w:tcPr>
          <w:p w14:paraId="3B3CDD76" w14:textId="57245D96" w:rsidR="052F4E7B" w:rsidRPr="00414C97" w:rsidRDefault="50F9D716" w:rsidP="50F9D716">
            <w:pPr>
              <w:pStyle w:val="ListParagraph"/>
              <w:numPr>
                <w:ilvl w:val="0"/>
                <w:numId w:val="1"/>
              </w:numP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Demonstrate</w:t>
            </w:r>
            <w:r w:rsidR="005129F7">
              <w:rPr>
                <w:rFonts w:ascii="Times New Roman" w:eastAsiaTheme="minorEastAsia" w:hAnsi="Times New Roman" w:cs="Times New Roman"/>
                <w:sz w:val="21"/>
                <w:szCs w:val="21"/>
              </w:rPr>
              <w:t>d</w:t>
            </w:r>
            <w:r w:rsidRPr="00414C97">
              <w:rPr>
                <w:rFonts w:ascii="Times New Roman" w:eastAsiaTheme="minorEastAsia" w:hAnsi="Times New Roman" w:cs="Times New Roman"/>
                <w:sz w:val="21"/>
                <w:szCs w:val="21"/>
              </w:rPr>
              <w:t xml:space="preserve"> reflective listening (e.g., “I remember during our last session you mentioned…”)</w:t>
            </w:r>
          </w:p>
          <w:p w14:paraId="527D7575" w14:textId="3271E3A6" w:rsidR="052F4E7B" w:rsidRPr="00414C97" w:rsidRDefault="50F9D716" w:rsidP="50F9D716">
            <w:pPr>
              <w:pStyle w:val="ListParagraph"/>
              <w:numPr>
                <w:ilvl w:val="0"/>
                <w:numId w:val="1"/>
              </w:numP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Applications of non-verbal engagement practices (e.g., eye contact, prosodic intonation, etc.)</w:t>
            </w:r>
          </w:p>
          <w:p w14:paraId="7806EBE9" w14:textId="06E88D79" w:rsidR="052F4E7B" w:rsidRPr="00414C97" w:rsidRDefault="50F9D716" w:rsidP="50F9D716">
            <w:pPr>
              <w:pStyle w:val="ListParagraph"/>
              <w:numPr>
                <w:ilvl w:val="0"/>
                <w:numId w:val="1"/>
              </w:numP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Generalized rapport building (e.g., “Before we begin, I’d love to hear about your week.”</w:t>
            </w:r>
          </w:p>
          <w:p w14:paraId="678FBDDE" w14:textId="41160357" w:rsidR="052F4E7B" w:rsidRPr="00414C97" w:rsidRDefault="50F9D716" w:rsidP="50F9D716">
            <w:pPr>
              <w:pStyle w:val="ListParagraph"/>
              <w:numPr>
                <w:ilvl w:val="0"/>
                <w:numId w:val="1"/>
              </w:numPr>
              <w:rPr>
                <w:rFonts w:ascii="Times New Roman" w:eastAsiaTheme="minorEastAsia" w:hAnsi="Times New Roman" w:cs="Times New Roman"/>
                <w:sz w:val="21"/>
                <w:szCs w:val="21"/>
              </w:rPr>
            </w:pPr>
            <w:r w:rsidRPr="00414C97">
              <w:rPr>
                <w:rFonts w:ascii="Times New Roman" w:eastAsiaTheme="minorEastAsia" w:hAnsi="Times New Roman" w:cs="Times New Roman"/>
                <w:sz w:val="21"/>
                <w:szCs w:val="21"/>
              </w:rPr>
              <w:t>Conduct</w:t>
            </w:r>
            <w:r w:rsidR="005129F7">
              <w:rPr>
                <w:rFonts w:ascii="Times New Roman" w:eastAsiaTheme="minorEastAsia" w:hAnsi="Times New Roman" w:cs="Times New Roman"/>
                <w:sz w:val="21"/>
                <w:szCs w:val="21"/>
              </w:rPr>
              <w:t>ed</w:t>
            </w:r>
            <w:r w:rsidRPr="00414C97">
              <w:rPr>
                <w:rFonts w:ascii="Times New Roman" w:eastAsiaTheme="minorEastAsia" w:hAnsi="Times New Roman" w:cs="Times New Roman"/>
                <w:sz w:val="21"/>
                <w:szCs w:val="21"/>
              </w:rPr>
              <w:t xml:space="preserve"> </w:t>
            </w:r>
            <w:r w:rsidR="00E363A8">
              <w:rPr>
                <w:rFonts w:ascii="Times New Roman" w:eastAsiaTheme="minorEastAsia" w:hAnsi="Times New Roman" w:cs="Times New Roman"/>
                <w:sz w:val="21"/>
                <w:szCs w:val="21"/>
              </w:rPr>
              <w:t xml:space="preserve">in-session </w:t>
            </w:r>
            <w:r w:rsidRPr="00414C97">
              <w:rPr>
                <w:rFonts w:ascii="Times New Roman" w:eastAsiaTheme="minorEastAsia" w:hAnsi="Times New Roman" w:cs="Times New Roman"/>
                <w:sz w:val="21"/>
                <w:szCs w:val="21"/>
              </w:rPr>
              <w:t>check-ins (e.g., “How are you feeling right now?”)</w:t>
            </w:r>
          </w:p>
        </w:tc>
      </w:tr>
    </w:tbl>
    <w:p w14:paraId="2DF796C0" w14:textId="2B175E48" w:rsidR="052F4E7B" w:rsidRPr="00AB4EAB" w:rsidRDefault="052F4E7B" w:rsidP="50F9D716">
      <w:pPr>
        <w:rPr>
          <w:rFonts w:ascii="Times New Roman" w:eastAsiaTheme="minorEastAsia" w:hAnsi="Times New Roman" w:cs="Times New Roman"/>
          <w:sz w:val="24"/>
          <w:szCs w:val="24"/>
        </w:rPr>
      </w:pPr>
    </w:p>
    <w:p w14:paraId="6736B815" w14:textId="77777777" w:rsidR="006629AC" w:rsidRPr="00AB4EAB" w:rsidRDefault="006629AC" w:rsidP="006629AC">
      <w:pPr>
        <w:rPr>
          <w:rFonts w:ascii="Times New Roman" w:eastAsiaTheme="minorEastAsia" w:hAnsi="Times New Roman" w:cs="Times New Roman"/>
          <w:color w:val="000000" w:themeColor="text1"/>
          <w:sz w:val="24"/>
          <w:szCs w:val="24"/>
        </w:rPr>
      </w:pPr>
      <w:r w:rsidRPr="00AB4EAB">
        <w:rPr>
          <w:rFonts w:ascii="Times New Roman" w:eastAsiaTheme="minorEastAsia" w:hAnsi="Times New Roman" w:cs="Times New Roman"/>
          <w:color w:val="000000" w:themeColor="text1"/>
          <w:sz w:val="24"/>
          <w:szCs w:val="24"/>
        </w:rPr>
        <w:t>Measures</w:t>
      </w:r>
    </w:p>
    <w:p w14:paraId="3940E1F5" w14:textId="785CAEE9" w:rsidR="006629AC" w:rsidRPr="00AB4EAB" w:rsidRDefault="006629AC" w:rsidP="006629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series of </w:t>
      </w:r>
      <w:r w:rsidRPr="00AB4EAB">
        <w:rPr>
          <w:rFonts w:ascii="Times New Roman" w:eastAsiaTheme="minorEastAsia" w:hAnsi="Times New Roman" w:cs="Times New Roman"/>
          <w:sz w:val="24"/>
          <w:szCs w:val="24"/>
        </w:rPr>
        <w:t xml:space="preserve">measures were utilized to track and measure performance change across both conditions. Two repeated measures were utilized: </w:t>
      </w:r>
      <w:r w:rsidRPr="00AB4EAB">
        <w:rPr>
          <w:rFonts w:ascii="Times New Roman" w:eastAsiaTheme="minorEastAsia" w:hAnsi="Times New Roman" w:cs="Times New Roman"/>
          <w:i/>
          <w:iCs/>
          <w:sz w:val="24"/>
          <w:szCs w:val="24"/>
        </w:rPr>
        <w:t>Attention Process Training, 3</w:t>
      </w:r>
      <w:r w:rsidRPr="00AB4EAB">
        <w:rPr>
          <w:rFonts w:ascii="Times New Roman" w:eastAsiaTheme="minorEastAsia" w:hAnsi="Times New Roman" w:cs="Times New Roman"/>
          <w:i/>
          <w:iCs/>
          <w:sz w:val="24"/>
          <w:szCs w:val="24"/>
          <w:vertAlign w:val="superscript"/>
        </w:rPr>
        <w:t>rd</w:t>
      </w:r>
      <w:r w:rsidRPr="00AB4EAB">
        <w:rPr>
          <w:rFonts w:ascii="Times New Roman" w:eastAsiaTheme="minorEastAsia" w:hAnsi="Times New Roman" w:cs="Times New Roman"/>
          <w:i/>
          <w:iCs/>
          <w:sz w:val="24"/>
          <w:szCs w:val="24"/>
        </w:rPr>
        <w:t xml:space="preserve"> Edition (APT-3)</w:t>
      </w:r>
      <w:r w:rsidRPr="00AB4EAB">
        <w:rPr>
          <w:rFonts w:ascii="Times New Roman" w:eastAsiaTheme="minorEastAsia" w:hAnsi="Times New Roman" w:cs="Times New Roman"/>
          <w:sz w:val="24"/>
          <w:szCs w:val="24"/>
        </w:rPr>
        <w:t xml:space="preserve"> and </w:t>
      </w:r>
      <w:r w:rsidRPr="00AB4EAB">
        <w:rPr>
          <w:rFonts w:ascii="Times New Roman" w:eastAsiaTheme="minorEastAsia" w:hAnsi="Times New Roman" w:cs="Times New Roman"/>
          <w:i/>
          <w:iCs/>
          <w:sz w:val="24"/>
          <w:szCs w:val="24"/>
        </w:rPr>
        <w:t>Consultation and Relational Empathy (CARE).</w:t>
      </w:r>
      <w:r w:rsidRPr="00AB4EAB">
        <w:rPr>
          <w:rFonts w:ascii="Times New Roman" w:eastAsiaTheme="minorEastAsia" w:hAnsi="Times New Roman" w:cs="Times New Roman"/>
          <w:sz w:val="24"/>
          <w:szCs w:val="24"/>
        </w:rPr>
        <w:t xml:space="preserve"> APT-3 performance served as the primary terminal metric, as a repeated measure for tracking </w:t>
      </w:r>
      <w:r w:rsidR="00004794">
        <w:rPr>
          <w:rFonts w:ascii="Times New Roman" w:eastAsiaTheme="minorEastAsia" w:hAnsi="Times New Roman" w:cs="Times New Roman"/>
          <w:sz w:val="24"/>
          <w:szCs w:val="24"/>
        </w:rPr>
        <w:t>attention</w:t>
      </w:r>
      <w:r w:rsidRPr="00AB4EAB">
        <w:rPr>
          <w:rFonts w:ascii="Times New Roman" w:eastAsiaTheme="minorEastAsia" w:hAnsi="Times New Roman" w:cs="Times New Roman"/>
          <w:sz w:val="24"/>
          <w:szCs w:val="24"/>
        </w:rPr>
        <w:t xml:space="preserve"> performance trends, while the CARE examined subjective change across sessions and conditions. The </w:t>
      </w:r>
      <w:r w:rsidRPr="00AB4EAB">
        <w:rPr>
          <w:rFonts w:ascii="Times New Roman" w:eastAsiaTheme="minorEastAsia" w:hAnsi="Times New Roman" w:cs="Times New Roman"/>
          <w:i/>
          <w:iCs/>
          <w:sz w:val="24"/>
          <w:szCs w:val="24"/>
        </w:rPr>
        <w:t>Working Alliance Inventory (WAI)</w:t>
      </w:r>
      <w:r w:rsidRPr="00AB4EAB">
        <w:rPr>
          <w:rFonts w:ascii="Times New Roman" w:eastAsiaTheme="minorEastAsia" w:hAnsi="Times New Roman" w:cs="Times New Roman"/>
          <w:sz w:val="24"/>
          <w:szCs w:val="24"/>
        </w:rPr>
        <w:t xml:space="preserve"> served as a pre and post-test </w:t>
      </w:r>
      <w:r w:rsidR="00004794">
        <w:rPr>
          <w:rFonts w:ascii="Times New Roman" w:eastAsiaTheme="minorEastAsia" w:hAnsi="Times New Roman" w:cs="Times New Roman"/>
          <w:sz w:val="24"/>
          <w:szCs w:val="24"/>
        </w:rPr>
        <w:t xml:space="preserve">subjective </w:t>
      </w:r>
      <w:r w:rsidRPr="00AB4EAB">
        <w:rPr>
          <w:rFonts w:ascii="Times New Roman" w:eastAsiaTheme="minorEastAsia" w:hAnsi="Times New Roman" w:cs="Times New Roman"/>
          <w:sz w:val="24"/>
          <w:szCs w:val="24"/>
        </w:rPr>
        <w:t>measure.</w:t>
      </w:r>
    </w:p>
    <w:p w14:paraId="0929562A" w14:textId="3DB39F43" w:rsidR="006629AC" w:rsidRPr="00AB4EAB" w:rsidRDefault="006629AC" w:rsidP="006629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Repeated Measures: </w:t>
      </w:r>
      <w:r w:rsidRPr="00AB4EAB">
        <w:rPr>
          <w:rFonts w:ascii="Times New Roman" w:eastAsiaTheme="minorEastAsia" w:hAnsi="Times New Roman" w:cs="Times New Roman"/>
          <w:i/>
          <w:iCs/>
          <w:sz w:val="24"/>
          <w:szCs w:val="24"/>
        </w:rPr>
        <w:t>Attention Process Training, 3</w:t>
      </w:r>
      <w:r w:rsidRPr="00AB4EAB">
        <w:rPr>
          <w:rFonts w:ascii="Times New Roman" w:eastAsiaTheme="minorEastAsia" w:hAnsi="Times New Roman" w:cs="Times New Roman"/>
          <w:i/>
          <w:iCs/>
          <w:sz w:val="24"/>
          <w:szCs w:val="24"/>
          <w:vertAlign w:val="superscript"/>
        </w:rPr>
        <w:t>rd</w:t>
      </w:r>
      <w:r w:rsidRPr="00AB4EAB">
        <w:rPr>
          <w:rFonts w:ascii="Times New Roman" w:eastAsiaTheme="minorEastAsia" w:hAnsi="Times New Roman" w:cs="Times New Roman"/>
          <w:i/>
          <w:iCs/>
          <w:sz w:val="24"/>
          <w:szCs w:val="24"/>
        </w:rPr>
        <w:t xml:space="preserve"> Edition (APT-3)</w:t>
      </w:r>
      <w:r w:rsidRPr="00AB4EAB">
        <w:rPr>
          <w:rFonts w:ascii="Times New Roman" w:eastAsiaTheme="minorEastAsia" w:hAnsi="Times New Roman" w:cs="Times New Roman"/>
          <w:sz w:val="24"/>
          <w:szCs w:val="24"/>
        </w:rPr>
        <w:t xml:space="preserve"> – The APT-3 program is a comprehensive, evidence-based direct attention training program aimed at improving underlying </w:t>
      </w:r>
      <w:r w:rsidRPr="00AB4EAB">
        <w:rPr>
          <w:rFonts w:ascii="Times New Roman" w:eastAsiaTheme="minorEastAsia" w:hAnsi="Times New Roman" w:cs="Times New Roman"/>
          <w:sz w:val="24"/>
          <w:szCs w:val="24"/>
        </w:rPr>
        <w:lastRenderedPageBreak/>
        <w:t xml:space="preserve">attention deficits secondary to acquired brain injury (Sohlberg &amp; </w:t>
      </w:r>
      <w:proofErr w:type="spellStart"/>
      <w:r w:rsidRPr="00AB4EAB">
        <w:rPr>
          <w:rFonts w:ascii="Times New Roman" w:eastAsiaTheme="minorEastAsia" w:hAnsi="Times New Roman" w:cs="Times New Roman"/>
          <w:sz w:val="24"/>
          <w:szCs w:val="24"/>
        </w:rPr>
        <w:t>Mateer</w:t>
      </w:r>
      <w:proofErr w:type="spellEnd"/>
      <w:r w:rsidRPr="00AB4EAB">
        <w:rPr>
          <w:rFonts w:ascii="Times New Roman" w:eastAsiaTheme="minorEastAsia" w:hAnsi="Times New Roman" w:cs="Times New Roman"/>
          <w:sz w:val="24"/>
          <w:szCs w:val="24"/>
        </w:rPr>
        <w:t xml:space="preserve">, 2010). The program targets specific domains of attention commonly disrupted after an acquired brain injury </w:t>
      </w:r>
      <w:proofErr w:type="gramStart"/>
      <w:r w:rsidRPr="00AB4EAB">
        <w:rPr>
          <w:rFonts w:ascii="Times New Roman" w:eastAsiaTheme="minorEastAsia" w:hAnsi="Times New Roman" w:cs="Times New Roman"/>
          <w:sz w:val="24"/>
          <w:szCs w:val="24"/>
        </w:rPr>
        <w:t>including:</w:t>
      </w:r>
      <w:proofErr w:type="gramEnd"/>
      <w:r w:rsidRPr="00AB4EAB">
        <w:rPr>
          <w:rFonts w:ascii="Times New Roman" w:eastAsiaTheme="minorEastAsia" w:hAnsi="Times New Roman" w:cs="Times New Roman"/>
          <w:sz w:val="24"/>
          <w:szCs w:val="24"/>
        </w:rPr>
        <w:t xml:space="preserve"> Basic Sustained Attention, Executive Control: Working Memory, Executive Control: Selective Attention, Executive Control: Suppression, and Executive Control: Alternating Attention. While the APT-3 serves as an attention intervention program, it is intended to be paired with metacognitive strategy instruction to effect attentional change (Lee, Sohlberg, </w:t>
      </w:r>
      <w:proofErr w:type="spellStart"/>
      <w:r w:rsidRPr="00AB4EAB">
        <w:rPr>
          <w:rFonts w:ascii="Times New Roman" w:eastAsiaTheme="minorEastAsia" w:hAnsi="Times New Roman" w:cs="Times New Roman"/>
          <w:sz w:val="24"/>
          <w:szCs w:val="24"/>
        </w:rPr>
        <w:t>Harn</w:t>
      </w:r>
      <w:proofErr w:type="spellEnd"/>
      <w:r w:rsidRPr="00AB4EAB">
        <w:rPr>
          <w:rFonts w:ascii="Times New Roman" w:eastAsiaTheme="minorEastAsia" w:hAnsi="Times New Roman" w:cs="Times New Roman"/>
          <w:sz w:val="24"/>
          <w:szCs w:val="24"/>
        </w:rPr>
        <w:t>, Horner &amp; Cherney, 2017). For the purposes of the study, participants only engaged in sustained attention and working memory drills, without receiving training in metacognitive strategy instruction. APT-3 is a computer-based cognitive skills training program that utilized the screenshare and remote-control features to allow for participants to access the stimuli and make real-time selections via verbal responses or utilization of their own keyboard.</w:t>
      </w:r>
    </w:p>
    <w:p w14:paraId="11DB3ACA" w14:textId="77777777" w:rsidR="006629AC" w:rsidRPr="00AB4EAB" w:rsidRDefault="006629AC" w:rsidP="006629AC">
      <w:pPr>
        <w:rPr>
          <w:rFonts w:ascii="Times New Roman" w:eastAsiaTheme="minorEastAsia" w:hAnsi="Times New Roman" w:cs="Times New Roman"/>
          <w:sz w:val="24"/>
          <w:szCs w:val="24"/>
        </w:rPr>
      </w:pPr>
      <w:r w:rsidRPr="00AB4EAB">
        <w:rPr>
          <w:rFonts w:ascii="Times New Roman" w:eastAsiaTheme="minorEastAsia" w:hAnsi="Times New Roman" w:cs="Times New Roman"/>
          <w:i/>
          <w:iCs/>
          <w:sz w:val="24"/>
          <w:szCs w:val="24"/>
        </w:rPr>
        <w:t>Consultation and Relational Empathy (CARE)</w:t>
      </w:r>
      <w:r w:rsidRPr="00AB4EAB">
        <w:rPr>
          <w:rFonts w:ascii="Times New Roman" w:eastAsiaTheme="minorEastAsia" w:hAnsi="Times New Roman" w:cs="Times New Roman"/>
          <w:sz w:val="24"/>
          <w:szCs w:val="24"/>
        </w:rPr>
        <w:t xml:space="preserve"> – CARE is a patient-rated measure of the interpersonal skills of healthcare practitioners that has been widely validated for use by healthcare professionals in both primary and secondary care settings (</w:t>
      </w:r>
      <w:proofErr w:type="spellStart"/>
      <w:r w:rsidRPr="00AB4EAB">
        <w:rPr>
          <w:rFonts w:ascii="Times New Roman" w:eastAsiaTheme="minorEastAsia" w:hAnsi="Times New Roman" w:cs="Times New Roman"/>
          <w:sz w:val="24"/>
          <w:szCs w:val="24"/>
        </w:rPr>
        <w:t>Bikker</w:t>
      </w:r>
      <w:proofErr w:type="spellEnd"/>
      <w:r w:rsidRPr="00AB4EAB">
        <w:rPr>
          <w:rFonts w:ascii="Times New Roman" w:eastAsiaTheme="minorEastAsia" w:hAnsi="Times New Roman" w:cs="Times New Roman"/>
          <w:sz w:val="24"/>
          <w:szCs w:val="24"/>
        </w:rPr>
        <w:t xml:space="preserve">, Fitzpatrick, Murphey, Forster, &amp; Mercer, 2017). The CARE consists of 10 items measuring the participants’ perception of the clinician’s engagement skills by selecting ratings from Poor to Excellent, including an option for Does Not Apply. CARE was administered at the conclusion of each session. The CARE was adapted into a Qualtrics survey, which was shared via a link distributed through the chat feature of a </w:t>
      </w:r>
      <w:r w:rsidRPr="00AB4EAB">
        <w:rPr>
          <w:rFonts w:ascii="Times New Roman" w:eastAsiaTheme="minorEastAsia" w:hAnsi="Times New Roman" w:cs="Times New Roman"/>
          <w:color w:val="000000" w:themeColor="text1"/>
          <w:sz w:val="24"/>
          <w:szCs w:val="24"/>
        </w:rPr>
        <w:t>HIPPA-compliant video teleconference platform</w:t>
      </w:r>
      <w:r w:rsidRPr="00AB4EAB">
        <w:rPr>
          <w:rFonts w:ascii="Times New Roman" w:eastAsiaTheme="minorEastAsia" w:hAnsi="Times New Roman" w:cs="Times New Roman"/>
          <w:sz w:val="24"/>
          <w:szCs w:val="24"/>
        </w:rPr>
        <w:t>. Surveys were shared with the participant an</w:t>
      </w:r>
      <w:r>
        <w:rPr>
          <w:rFonts w:ascii="Times New Roman" w:eastAsiaTheme="minorEastAsia" w:hAnsi="Times New Roman" w:cs="Times New Roman"/>
          <w:sz w:val="24"/>
          <w:szCs w:val="24"/>
        </w:rPr>
        <w:t>d</w:t>
      </w:r>
      <w:r w:rsidRPr="00AB4EAB">
        <w:rPr>
          <w:rFonts w:ascii="Times New Roman" w:eastAsiaTheme="minorEastAsia" w:hAnsi="Times New Roman" w:cs="Times New Roman"/>
          <w:sz w:val="24"/>
          <w:szCs w:val="24"/>
        </w:rPr>
        <w:t>/or caregiver during the session to ensure they were completed properly. The clinician turned off their camera and microphone to allow for privacy while completing the survey.</w:t>
      </w:r>
    </w:p>
    <w:p w14:paraId="226B0D55" w14:textId="66E9E39B" w:rsidR="006629AC" w:rsidRDefault="006629AC" w:rsidP="006629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Pre/Post Measure: </w:t>
      </w:r>
      <w:r w:rsidRPr="00AB4EAB">
        <w:rPr>
          <w:rFonts w:ascii="Times New Roman" w:eastAsiaTheme="minorEastAsia" w:hAnsi="Times New Roman" w:cs="Times New Roman"/>
          <w:i/>
          <w:iCs/>
          <w:sz w:val="24"/>
          <w:szCs w:val="24"/>
        </w:rPr>
        <w:t>Working Alliance Inventory (WAI)</w:t>
      </w:r>
      <w:r w:rsidRPr="00AB4EAB">
        <w:rPr>
          <w:rFonts w:ascii="Times New Roman" w:eastAsiaTheme="minorEastAsia" w:hAnsi="Times New Roman" w:cs="Times New Roman"/>
          <w:sz w:val="24"/>
          <w:szCs w:val="24"/>
        </w:rPr>
        <w:t xml:space="preserve"> – The WAI is a self-reported 36-item Likert scale questionnaire produces a composite score based on three measures of the therapeutic alliance that assesses three key aspects of the therapeutic alliance: (a) agreement on the tasks of therapy, (b) agreement on the goals of therapy and (c) development of an affective bond (</w:t>
      </w:r>
      <w:proofErr w:type="spellStart"/>
      <w:r w:rsidRPr="00AB4EAB">
        <w:rPr>
          <w:rFonts w:ascii="Times New Roman" w:eastAsiaTheme="minorEastAsia" w:hAnsi="Times New Roman" w:cs="Times New Roman"/>
          <w:sz w:val="24"/>
          <w:szCs w:val="24"/>
        </w:rPr>
        <w:t>Hovarth</w:t>
      </w:r>
      <w:proofErr w:type="spellEnd"/>
      <w:r w:rsidRPr="00AB4EAB">
        <w:rPr>
          <w:rFonts w:ascii="Times New Roman" w:eastAsiaTheme="minorEastAsia" w:hAnsi="Times New Roman" w:cs="Times New Roman"/>
          <w:sz w:val="24"/>
          <w:szCs w:val="24"/>
        </w:rPr>
        <w:t xml:space="preserve">, 1994). WAI was administered during the initial and final sessions. The WAI was adapted into a Qualtrics survey, which was shared via a link distributed through the chat feature of a </w:t>
      </w:r>
      <w:r w:rsidRPr="00AB4EAB">
        <w:rPr>
          <w:rFonts w:ascii="Times New Roman" w:eastAsiaTheme="minorEastAsia" w:hAnsi="Times New Roman" w:cs="Times New Roman"/>
          <w:color w:val="000000" w:themeColor="text1"/>
          <w:sz w:val="24"/>
          <w:szCs w:val="24"/>
        </w:rPr>
        <w:t>HIPPA-compliant video teleconference platform</w:t>
      </w:r>
      <w:r w:rsidRPr="00AB4EAB">
        <w:rPr>
          <w:rFonts w:ascii="Times New Roman" w:eastAsiaTheme="minorEastAsia" w:hAnsi="Times New Roman" w:cs="Times New Roman"/>
          <w:sz w:val="24"/>
          <w:szCs w:val="24"/>
        </w:rPr>
        <w:t xml:space="preserve">. Surveys were shared with the participant </w:t>
      </w:r>
      <w:proofErr w:type="spellStart"/>
      <w:r w:rsidRPr="00AB4EAB">
        <w:rPr>
          <w:rFonts w:ascii="Times New Roman" w:eastAsiaTheme="minorEastAsia" w:hAnsi="Times New Roman" w:cs="Times New Roman"/>
          <w:sz w:val="24"/>
          <w:szCs w:val="24"/>
        </w:rPr>
        <w:t>an</w:t>
      </w:r>
      <w:proofErr w:type="spellEnd"/>
      <w:r w:rsidRPr="00AB4EAB">
        <w:rPr>
          <w:rFonts w:ascii="Times New Roman" w:eastAsiaTheme="minorEastAsia" w:hAnsi="Times New Roman" w:cs="Times New Roman"/>
          <w:sz w:val="24"/>
          <w:szCs w:val="24"/>
        </w:rPr>
        <w:t>/or caregiver during the session to ensure they were completed properly. The clinician turned off their camera and microphone to allow for privacy while completing the survey.</w:t>
      </w:r>
    </w:p>
    <w:p w14:paraId="35CDAC7E" w14:textId="12D29651" w:rsidR="00C7255F" w:rsidRDefault="00FA44FC" w:rsidP="006629AC">
      <w:pPr>
        <w:rPr>
          <w:ins w:id="0" w:author="Jim Wright" w:date="2022-02-23T15:26:00Z"/>
          <w:rFonts w:ascii="Times New Roman" w:eastAsiaTheme="minorEastAsia" w:hAnsi="Times New Roman" w:cs="Times New Roman"/>
          <w:sz w:val="24"/>
          <w:szCs w:val="24"/>
        </w:rPr>
      </w:pPr>
      <w:ins w:id="1" w:author="Jim Wright" w:date="2022-02-23T15:26:00Z">
        <w:r>
          <w:rPr>
            <w:rFonts w:ascii="Times New Roman" w:eastAsiaTheme="minorEastAsia" w:hAnsi="Times New Roman" w:cs="Times New Roman"/>
            <w:sz w:val="24"/>
            <w:szCs w:val="24"/>
          </w:rPr>
          <w:t xml:space="preserve">Analyses </w:t>
        </w:r>
      </w:ins>
    </w:p>
    <w:p w14:paraId="13B1ED0F" w14:textId="760589D6" w:rsidR="00C7255F" w:rsidRDefault="00FA44FC" w:rsidP="006629AC">
      <w:pPr>
        <w:rPr>
          <w:rFonts w:ascii="Times New Roman" w:eastAsiaTheme="minorEastAsia" w:hAnsi="Times New Roman" w:cs="Times New Roman"/>
          <w:sz w:val="24"/>
          <w:szCs w:val="24"/>
        </w:rPr>
      </w:pPr>
      <w:ins w:id="2" w:author="Jim Wright" w:date="2022-02-23T15:26:00Z">
        <w:r>
          <w:rPr>
            <w:rFonts w:ascii="Times New Roman" w:eastAsiaTheme="minorEastAsia" w:hAnsi="Times New Roman" w:cs="Times New Roman"/>
            <w:sz w:val="24"/>
            <w:szCs w:val="24"/>
          </w:rPr>
          <w:t>APT-3 per</w:t>
        </w:r>
      </w:ins>
      <w:ins w:id="3" w:author="Jim Wright" w:date="2022-02-23T15:27:00Z">
        <w:r>
          <w:rPr>
            <w:rFonts w:ascii="Times New Roman" w:eastAsiaTheme="minorEastAsia" w:hAnsi="Times New Roman" w:cs="Times New Roman"/>
            <w:sz w:val="24"/>
            <w:szCs w:val="24"/>
          </w:rPr>
          <w:t xml:space="preserve">formance </w:t>
        </w:r>
      </w:ins>
      <w:ins w:id="4" w:author="Jim Wright" w:date="2022-02-23T15:35:00Z">
        <w:r w:rsidR="008A3655">
          <w:rPr>
            <w:rFonts w:ascii="Times New Roman" w:eastAsiaTheme="minorEastAsia" w:hAnsi="Times New Roman" w:cs="Times New Roman"/>
            <w:sz w:val="24"/>
            <w:szCs w:val="24"/>
          </w:rPr>
          <w:t xml:space="preserve">served as the primary measurement </w:t>
        </w:r>
      </w:ins>
      <w:ins w:id="5" w:author="Jim Wright" w:date="2022-02-23T15:36:00Z">
        <w:r w:rsidR="008A3655">
          <w:rPr>
            <w:rFonts w:ascii="Times New Roman" w:eastAsiaTheme="minorEastAsia" w:hAnsi="Times New Roman" w:cs="Times New Roman"/>
            <w:sz w:val="24"/>
            <w:szCs w:val="24"/>
          </w:rPr>
          <w:t>to evaluate the presence of a treatment effect between phases through a combination of visual and quantitative analyses. S</w:t>
        </w:r>
      </w:ins>
      <w:ins w:id="6" w:author="Jim Wright" w:date="2022-02-23T15:37:00Z">
        <w:r w:rsidR="008A3655">
          <w:rPr>
            <w:rFonts w:ascii="Times New Roman" w:eastAsiaTheme="minorEastAsia" w:hAnsi="Times New Roman" w:cs="Times New Roman"/>
            <w:sz w:val="24"/>
            <w:szCs w:val="24"/>
          </w:rPr>
          <w:t>ession APT-3 accuracy results were graphed to facilitate visual analysi</w:t>
        </w:r>
      </w:ins>
      <w:ins w:id="7" w:author="Jim Wright" w:date="2022-02-23T15:38:00Z">
        <w:r w:rsidR="008A3655">
          <w:rPr>
            <w:rFonts w:ascii="Times New Roman" w:eastAsiaTheme="minorEastAsia" w:hAnsi="Times New Roman" w:cs="Times New Roman"/>
            <w:sz w:val="24"/>
            <w:szCs w:val="24"/>
          </w:rPr>
          <w:t xml:space="preserve">s of accuracy between both phases for each individual participant </w:t>
        </w:r>
      </w:ins>
      <w:r w:rsidR="008A3655">
        <w:rPr>
          <w:rFonts w:ascii="Times New Roman" w:eastAsiaTheme="minorEastAsia" w:hAnsi="Times New Roman" w:cs="Times New Roman"/>
          <w:sz w:val="24"/>
          <w:szCs w:val="24"/>
        </w:rPr>
        <w:fldChar w:fldCharType="begin" w:fldLock="1"/>
      </w:r>
      <w:r w:rsidR="00FD2112">
        <w:rPr>
          <w:rFonts w:ascii="Times New Roman" w:eastAsiaTheme="minorEastAsia" w:hAnsi="Times New Roman" w:cs="Times New Roman"/>
          <w:sz w:val="24"/>
          <w:szCs w:val="24"/>
        </w:rPr>
        <w:instrText>ADDIN CSL_CITATION {"citationItems":[{"id":"ITEM-1","itemData":{"DOI":"10.1177/001440290507100203","ISSN":"00144029","abstract":"Single-subject research plays an important role in the development of evidence-based practice in special education. The defining features of single-subject research are presented, the contributions of single-subject research for special education are reviewed, and a specific proposal is offered for using single-subject research to document evidence-based practice. This article allows readers to determine if a specific study is a credible example of single-subject research and if a specific practice or procedure has been validated as \"evidence-based\" via single-subject research.","author":[{"dropping-particle":"","family":"Horner","given":"Robert H.","non-dropping-particle":"","parse-names":false,"suffix":""},{"dropping-particle":"","family":"Carr","given":"Edward G.","non-dropping-particle":"","parse-names":false,"suffix":""},{"dropping-particle":"","family":"Halle","given":"James","non-dropping-particle":"","parse-names":false,"suffix":""},{"dropping-particle":"","family":"Mcgee","given":"Gail","non-dropping-particle":"","parse-names":false,"suffix":""},{"dropping-particle":"","family":"Odom","given":"Samuel","non-dropping-particle":"","parse-names":false,"suffix":""},{"dropping-particle":"","family":"Wolery","given":"Mark","non-dropping-particle":"","parse-names":false,"suffix":""}],"container-title":"Exceptional Children","id":"ITEM-1","issue":"2","issued":{"date-parts":[["2005"]]},"page":"165-179","title":"The use of single-subject research to identify evidence-based practice in special education","type":"article-journal","volume":"71"},"uris":["http://www.mendeley.com/documents/?uuid=edb12e4c-2527-45d2-9a2e-70742b624c38"]}],"mendeley":{"formattedCitation":"(Horner et al., 2005)","plainTextFormattedCitation":"(Horner et al., 2005)","previouslyFormattedCitation":"(Horner et al., 2005)"},"properties":{"noteIndex":0},"schema":"https://github.com/citation-style-language/schema/raw/master/csl-citation.json"}</w:instrText>
      </w:r>
      <w:r w:rsidR="008A3655">
        <w:rPr>
          <w:rFonts w:ascii="Times New Roman" w:eastAsiaTheme="minorEastAsia" w:hAnsi="Times New Roman" w:cs="Times New Roman"/>
          <w:sz w:val="24"/>
          <w:szCs w:val="24"/>
        </w:rPr>
        <w:fldChar w:fldCharType="separate"/>
      </w:r>
      <w:r w:rsidR="008A3655" w:rsidRPr="008A3655">
        <w:rPr>
          <w:rFonts w:ascii="Times New Roman" w:eastAsiaTheme="minorEastAsia" w:hAnsi="Times New Roman" w:cs="Times New Roman"/>
          <w:noProof/>
          <w:sz w:val="24"/>
          <w:szCs w:val="24"/>
        </w:rPr>
        <w:t>(Horner et al., 2005)</w:t>
      </w:r>
      <w:r w:rsidR="008A3655">
        <w:rPr>
          <w:rFonts w:ascii="Times New Roman" w:eastAsiaTheme="minorEastAsia" w:hAnsi="Times New Roman" w:cs="Times New Roman"/>
          <w:sz w:val="24"/>
          <w:szCs w:val="24"/>
        </w:rPr>
        <w:fldChar w:fldCharType="end"/>
      </w:r>
      <w:r w:rsidR="008A3655">
        <w:rPr>
          <w:rFonts w:ascii="Times New Roman" w:eastAsiaTheme="minorEastAsia" w:hAnsi="Times New Roman" w:cs="Times New Roman"/>
          <w:sz w:val="24"/>
          <w:szCs w:val="24"/>
        </w:rPr>
        <w:t xml:space="preserve">. </w:t>
      </w:r>
      <w:ins w:id="8" w:author="Jim Wright" w:date="2022-02-23T15:39:00Z">
        <w:r w:rsidR="008A3655">
          <w:rPr>
            <w:rFonts w:ascii="Times New Roman" w:eastAsiaTheme="minorEastAsia" w:hAnsi="Times New Roman" w:cs="Times New Roman"/>
            <w:sz w:val="24"/>
            <w:szCs w:val="24"/>
          </w:rPr>
          <w:t xml:space="preserve">Observations were made regarding </w:t>
        </w:r>
      </w:ins>
      <w:ins w:id="9" w:author="Jim Wright" w:date="2022-02-23T15:40:00Z">
        <w:r w:rsidR="00663E29">
          <w:rPr>
            <w:rFonts w:ascii="Times New Roman" w:eastAsiaTheme="minorEastAsia" w:hAnsi="Times New Roman" w:cs="Times New Roman"/>
            <w:sz w:val="24"/>
            <w:szCs w:val="24"/>
          </w:rPr>
          <w:t xml:space="preserve">changes in level, trend, and immediacy of effect. </w:t>
        </w:r>
      </w:ins>
      <w:ins w:id="10" w:author="Jim Wright" w:date="2022-02-23T15:47:00Z">
        <w:r w:rsidR="00FD2112">
          <w:rPr>
            <w:rFonts w:ascii="Times New Roman" w:eastAsiaTheme="minorEastAsia" w:hAnsi="Times New Roman" w:cs="Times New Roman"/>
            <w:sz w:val="24"/>
            <w:szCs w:val="24"/>
          </w:rPr>
          <w:t>The t</w:t>
        </w:r>
      </w:ins>
      <w:ins w:id="11" w:author="Jim Wright" w:date="2022-02-23T15:40:00Z">
        <w:r w:rsidR="00663E29">
          <w:rPr>
            <w:rFonts w:ascii="Times New Roman" w:eastAsiaTheme="minorEastAsia" w:hAnsi="Times New Roman" w:cs="Times New Roman"/>
            <w:sz w:val="24"/>
            <w:szCs w:val="24"/>
          </w:rPr>
          <w:t xml:space="preserve">wo </w:t>
        </w:r>
      </w:ins>
      <w:ins w:id="12" w:author="Jim Wright" w:date="2022-02-23T15:45:00Z">
        <w:r w:rsidR="00FD2112">
          <w:rPr>
            <w:rFonts w:ascii="Times New Roman" w:eastAsiaTheme="minorEastAsia" w:hAnsi="Times New Roman" w:cs="Times New Roman"/>
            <w:sz w:val="24"/>
            <w:szCs w:val="24"/>
          </w:rPr>
          <w:t xml:space="preserve">effect size calculations </w:t>
        </w:r>
      </w:ins>
      <w:ins w:id="13" w:author="Jim Wright" w:date="2022-02-23T15:40:00Z">
        <w:r w:rsidR="00663E29">
          <w:rPr>
            <w:rFonts w:ascii="Times New Roman" w:eastAsiaTheme="minorEastAsia" w:hAnsi="Times New Roman" w:cs="Times New Roman"/>
            <w:sz w:val="24"/>
            <w:szCs w:val="24"/>
          </w:rPr>
          <w:t>utilized to determine statisti</w:t>
        </w:r>
      </w:ins>
      <w:ins w:id="14" w:author="Jim Wright" w:date="2022-02-23T15:41:00Z">
        <w:r w:rsidR="00663E29">
          <w:rPr>
            <w:rFonts w:ascii="Times New Roman" w:eastAsiaTheme="minorEastAsia" w:hAnsi="Times New Roman" w:cs="Times New Roman"/>
            <w:sz w:val="24"/>
            <w:szCs w:val="24"/>
          </w:rPr>
          <w:t>cal differences in APT-3 accuracy between the baseline and intervention phases</w:t>
        </w:r>
      </w:ins>
      <w:ins w:id="15" w:author="Jim Wright" w:date="2022-02-23T15:47:00Z">
        <w:r w:rsidR="00FD2112">
          <w:rPr>
            <w:rFonts w:ascii="Times New Roman" w:eastAsiaTheme="minorEastAsia" w:hAnsi="Times New Roman" w:cs="Times New Roman"/>
            <w:sz w:val="24"/>
            <w:szCs w:val="24"/>
          </w:rPr>
          <w:t xml:space="preserve"> </w:t>
        </w:r>
      </w:ins>
      <w:ins w:id="16" w:author="Jim Wright" w:date="2022-02-23T15:48:00Z">
        <w:r w:rsidR="00FD2112">
          <w:rPr>
            <w:rFonts w:ascii="Times New Roman" w:eastAsiaTheme="minorEastAsia" w:hAnsi="Times New Roman" w:cs="Times New Roman"/>
            <w:sz w:val="24"/>
            <w:szCs w:val="24"/>
          </w:rPr>
          <w:t>were</w:t>
        </w:r>
      </w:ins>
      <w:ins w:id="17" w:author="Jim Wright" w:date="2022-02-23T15:47:00Z">
        <w:r w:rsidR="00FD2112">
          <w:rPr>
            <w:rFonts w:ascii="Times New Roman" w:eastAsiaTheme="minorEastAsia" w:hAnsi="Times New Roman" w:cs="Times New Roman"/>
            <w:sz w:val="24"/>
            <w:szCs w:val="24"/>
          </w:rPr>
          <w:t xml:space="preserve"> </w:t>
        </w:r>
      </w:ins>
      <w:ins w:id="18" w:author="Jim Wright" w:date="2022-02-23T15:43:00Z">
        <w:r w:rsidR="00663E29">
          <w:rPr>
            <w:rFonts w:ascii="Times New Roman" w:eastAsiaTheme="minorEastAsia" w:hAnsi="Times New Roman" w:cs="Times New Roman"/>
            <w:sz w:val="24"/>
            <w:szCs w:val="24"/>
          </w:rPr>
          <w:t xml:space="preserve">Percentage of non-overlapping data (PND) </w:t>
        </w:r>
      </w:ins>
      <w:ins w:id="19" w:author="Jim Wright" w:date="2022-02-23T15:47:00Z">
        <w:r w:rsidR="00FD2112">
          <w:rPr>
            <w:rFonts w:ascii="Times New Roman" w:eastAsiaTheme="minorEastAsia" w:hAnsi="Times New Roman" w:cs="Times New Roman"/>
            <w:sz w:val="24"/>
            <w:szCs w:val="24"/>
          </w:rPr>
          <w:t xml:space="preserve">and </w:t>
        </w:r>
        <w:r w:rsidR="00FD2112">
          <w:rPr>
            <w:rFonts w:ascii="Times New Roman" w:eastAsiaTheme="minorEastAsia" w:hAnsi="Times New Roman" w:cs="Times New Roman"/>
            <w:i/>
            <w:iCs/>
            <w:sz w:val="24"/>
            <w:szCs w:val="24"/>
          </w:rPr>
          <w:t>Tau</w:t>
        </w:r>
        <w:r w:rsidR="00FD2112">
          <w:rPr>
            <w:rFonts w:ascii="Times New Roman" w:eastAsiaTheme="minorEastAsia" w:hAnsi="Times New Roman" w:cs="Times New Roman"/>
            <w:sz w:val="24"/>
            <w:szCs w:val="24"/>
          </w:rPr>
          <w:t xml:space="preserve">-U </w:t>
        </w:r>
      </w:ins>
      <w:r w:rsidR="00FD2112">
        <w:rPr>
          <w:rFonts w:ascii="Times New Roman" w:eastAsiaTheme="minorEastAsia" w:hAnsi="Times New Roman" w:cs="Times New Roman"/>
          <w:sz w:val="24"/>
          <w:szCs w:val="24"/>
        </w:rPr>
        <w:fldChar w:fldCharType="begin" w:fldLock="1"/>
      </w:r>
      <w:r w:rsidR="00FD2112">
        <w:rPr>
          <w:rFonts w:ascii="Times New Roman" w:eastAsiaTheme="minorEastAsia" w:hAnsi="Times New Roman" w:cs="Times New Roman"/>
          <w:sz w:val="24"/>
          <w:szCs w:val="24"/>
        </w:rPr>
        <w:instrText>ADDIN CSL_CITATION {"citationItems":[{"id":"ITEM-1","itemData":{"DOI":"10.1016/j.beth.2010.08.006","ISSN":"00057894","abstract":"A new index for analysis of single-case research data was proposed, Tau-U, which combines nonoverlap between phases with trend from within the intervention phase. In addition, it provides the option of controlling undesirable Phase A trend. The derivation of Tau-U from Kendall's Rank Correlation and the Mann-Whitney U test between groups is demonstrated. The equivalence of trend and nonoverlap is also shown, with supportive citations from field leaders. Tau-U calculations are demonstrated for simple AB and ABA designs. Tau-U is then field tested on a sample of 382 published data series. Controlling undesirable Phase A trend caused only a modest change from nonoverlap. The inclusion of Phase B trend yielded more modest results than simple nonoverlap. The Tau-U score distribution did not show the artificial ceiling shown by all other nonoverlap techniques. It performed reasonably well with autocorrelated data. Tau-U shows promise for single-case applications, but further study is desirable. © 2011.","author":[{"dropping-particle":"","family":"Parker","given":"Richard I.","non-dropping-particle":"","parse-names":false,"suffix":""},{"dropping-particle":"","family":"Vannest","given":"Kimberly J.","non-dropping-particle":"","parse-names":false,"suffix":""},{"dropping-particle":"","family":"Davis","given":"John L.","non-dropping-particle":"","parse-names":false,"suffix":""},{"dropping-particle":"","family":"Sauber","given":"Stephanie B.","non-dropping-particle":"","parse-names":false,"suffix":""}],"container-title":"Behavior Therapy","id":"ITEM-1","issue":"2","issued":{"date-parts":[["2011"]]},"page":"284-299","publisher":"Elsevier B.V.","title":"Combining nonoverlap and trend for single-case research: Tau-U","type":"article-journal","volume":"42"},"uris":["http://www.mendeley.com/documents/?uuid=46a4ea69-8daf-4645-baf3-3e0b64d776fd"]}],"mendeley":{"formattedCitation":"(Parker et al., 2011)","plainTextFormattedCitation":"(Parker et al., 2011)"},"properties":{"noteIndex":0},"schema":"https://github.com/citation-style-language/schema/raw/master/csl-citation.json"}</w:instrText>
      </w:r>
      <w:r w:rsidR="00FD2112">
        <w:rPr>
          <w:rFonts w:ascii="Times New Roman" w:eastAsiaTheme="minorEastAsia" w:hAnsi="Times New Roman" w:cs="Times New Roman"/>
          <w:sz w:val="24"/>
          <w:szCs w:val="24"/>
        </w:rPr>
        <w:fldChar w:fldCharType="separate"/>
      </w:r>
      <w:r w:rsidR="00FD2112" w:rsidRPr="00FD2112">
        <w:rPr>
          <w:rFonts w:ascii="Times New Roman" w:eastAsiaTheme="minorEastAsia" w:hAnsi="Times New Roman" w:cs="Times New Roman"/>
          <w:noProof/>
          <w:sz w:val="24"/>
          <w:szCs w:val="24"/>
        </w:rPr>
        <w:t>(Parker et al., 2011)</w:t>
      </w:r>
      <w:r w:rsidR="00FD2112">
        <w:rPr>
          <w:rFonts w:ascii="Times New Roman" w:eastAsiaTheme="minorEastAsia" w:hAnsi="Times New Roman" w:cs="Times New Roman"/>
          <w:sz w:val="24"/>
          <w:szCs w:val="24"/>
        </w:rPr>
        <w:fldChar w:fldCharType="end"/>
      </w:r>
      <w:r w:rsidR="00FD2112">
        <w:rPr>
          <w:rFonts w:ascii="Times New Roman" w:eastAsiaTheme="minorEastAsia" w:hAnsi="Times New Roman" w:cs="Times New Roman"/>
          <w:sz w:val="24"/>
          <w:szCs w:val="24"/>
        </w:rPr>
        <w:t>.</w:t>
      </w:r>
    </w:p>
    <w:p w14:paraId="4D85BE84" w14:textId="1EEABDD3" w:rsidR="008D7E38" w:rsidRDefault="008D7E38" w:rsidP="006629AC">
      <w:pPr>
        <w:rPr>
          <w:rFonts w:ascii="Times New Roman" w:eastAsiaTheme="minorEastAsia" w:hAnsi="Times New Roman" w:cs="Times New Roman"/>
          <w:sz w:val="24"/>
          <w:szCs w:val="24"/>
        </w:rPr>
      </w:pPr>
    </w:p>
    <w:p w14:paraId="2E810266" w14:textId="3F8BFA8C" w:rsidR="008D7E38" w:rsidRDefault="00000C3D" w:rsidP="006629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Results</w:t>
      </w:r>
    </w:p>
    <w:p w14:paraId="7817B528" w14:textId="4241B1E9" w:rsidR="00000C3D" w:rsidRDefault="00000C3D" w:rsidP="006629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APT-3 Accuracy </w:t>
      </w:r>
    </w:p>
    <w:p w14:paraId="1FF826D2" w14:textId="6D530378" w:rsidR="00000C3D" w:rsidRDefault="00000C3D" w:rsidP="006629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AE</w:t>
      </w:r>
    </w:p>
    <w:p w14:paraId="4410103B" w14:textId="3C514C39" w:rsidR="00000C3D" w:rsidRPr="00D17405" w:rsidRDefault="00000C3D" w:rsidP="006629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1 displays the plotted APT-3 accuracy data for Participant AE. </w:t>
      </w:r>
      <w:r w:rsidR="00D17405">
        <w:rPr>
          <w:rFonts w:ascii="Times New Roman" w:eastAsiaTheme="minorEastAsia" w:hAnsi="Times New Roman" w:cs="Times New Roman"/>
          <w:sz w:val="24"/>
          <w:szCs w:val="24"/>
        </w:rPr>
        <w:t xml:space="preserve">Baseline data was observed to maintain stable trend, while a change in level and immediacy of effect were identified to support the presence of a treatment effect </w:t>
      </w:r>
      <w:r w:rsidR="001952E2">
        <w:rPr>
          <w:rFonts w:ascii="Times New Roman" w:eastAsiaTheme="minorEastAsia" w:hAnsi="Times New Roman" w:cs="Times New Roman"/>
          <w:sz w:val="24"/>
          <w:szCs w:val="24"/>
        </w:rPr>
        <w:t>upon transition to the intervention phase</w:t>
      </w:r>
      <w:r w:rsidR="00D17405">
        <w:rPr>
          <w:rFonts w:ascii="Times New Roman" w:eastAsiaTheme="minorEastAsia" w:hAnsi="Times New Roman" w:cs="Times New Roman"/>
          <w:sz w:val="24"/>
          <w:szCs w:val="24"/>
        </w:rPr>
        <w:t xml:space="preserve">. The PND calculation yielded a score of 1.0, corresponding to an effective intervention, while the </w:t>
      </w:r>
      <w:r w:rsidR="00D17405">
        <w:rPr>
          <w:rFonts w:ascii="Times New Roman" w:eastAsiaTheme="minorEastAsia" w:hAnsi="Times New Roman" w:cs="Times New Roman"/>
          <w:i/>
          <w:iCs/>
          <w:sz w:val="24"/>
          <w:szCs w:val="24"/>
        </w:rPr>
        <w:t>Tau</w:t>
      </w:r>
      <w:r w:rsidR="00D17405">
        <w:rPr>
          <w:rFonts w:ascii="Times New Roman" w:eastAsiaTheme="minorEastAsia" w:hAnsi="Times New Roman" w:cs="Times New Roman"/>
          <w:sz w:val="24"/>
          <w:szCs w:val="24"/>
        </w:rPr>
        <w:t xml:space="preserve">-U calculation obtained a score of 0.775, corresponding </w:t>
      </w:r>
      <w:r w:rsidR="001129CA">
        <w:rPr>
          <w:rFonts w:ascii="Times New Roman" w:eastAsiaTheme="minorEastAsia" w:hAnsi="Times New Roman" w:cs="Times New Roman"/>
          <w:sz w:val="24"/>
          <w:szCs w:val="24"/>
        </w:rPr>
        <w:t xml:space="preserve">to a medium to high treatment effect. </w:t>
      </w:r>
    </w:p>
    <w:p w14:paraId="65215DD1" w14:textId="38212EF8" w:rsidR="00000C3D" w:rsidRDefault="00000C3D" w:rsidP="006629AC">
      <w:pPr>
        <w:rPr>
          <w:rFonts w:ascii="Times New Roman" w:eastAsiaTheme="minorEastAsia" w:hAnsi="Times New Roman" w:cs="Times New Roman"/>
          <w:sz w:val="24"/>
          <w:szCs w:val="24"/>
        </w:rPr>
      </w:pPr>
      <w:r w:rsidRPr="00000C3D">
        <w:rPr>
          <w:rFonts w:ascii="Times New Roman" w:eastAsiaTheme="minorEastAsia" w:hAnsi="Times New Roman" w:cs="Times New Roman"/>
          <w:noProof/>
          <w:sz w:val="24"/>
          <w:szCs w:val="24"/>
        </w:rPr>
        <w:drawing>
          <wp:inline distT="0" distB="0" distL="0" distR="0" wp14:anchorId="1976E722" wp14:editId="6C1B29C8">
            <wp:extent cx="4593774" cy="4433777"/>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4619375" cy="4458486"/>
                    </a:xfrm>
                    <a:prstGeom prst="rect">
                      <a:avLst/>
                    </a:prstGeom>
                  </pic:spPr>
                </pic:pic>
              </a:graphicData>
            </a:graphic>
          </wp:inline>
        </w:drawing>
      </w:r>
    </w:p>
    <w:p w14:paraId="6C13BA61" w14:textId="26EA045C" w:rsidR="001129CA" w:rsidRDefault="001129CA" w:rsidP="006629AC">
      <w:pPr>
        <w:rPr>
          <w:rFonts w:ascii="Times New Roman" w:eastAsiaTheme="minorEastAsia" w:hAnsi="Times New Roman" w:cs="Times New Roman"/>
          <w:sz w:val="24"/>
          <w:szCs w:val="24"/>
        </w:rPr>
      </w:pPr>
      <w:r w:rsidRPr="001129CA">
        <w:rPr>
          <w:rFonts w:ascii="Times New Roman" w:eastAsiaTheme="minorEastAsia" w:hAnsi="Times New Roman" w:cs="Times New Roman"/>
          <w:i/>
          <w:iCs/>
          <w:sz w:val="24"/>
          <w:szCs w:val="24"/>
        </w:rPr>
        <w:t>Figure 1</w:t>
      </w:r>
      <w:r>
        <w:rPr>
          <w:rFonts w:ascii="Times New Roman" w:eastAsiaTheme="minorEastAsia" w:hAnsi="Times New Roman" w:cs="Times New Roman"/>
          <w:sz w:val="24"/>
          <w:szCs w:val="24"/>
        </w:rPr>
        <w:t>. Participant AE APT-3 accuracy data.</w:t>
      </w:r>
    </w:p>
    <w:p w14:paraId="5A40DCD5" w14:textId="52150814" w:rsidR="00000C3D" w:rsidRDefault="00323D1A" w:rsidP="006629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EI</w:t>
      </w:r>
    </w:p>
    <w:p w14:paraId="314EF492" w14:textId="42975F91" w:rsidR="001129CA" w:rsidRPr="00950247" w:rsidRDefault="001129CA" w:rsidP="006629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APT-3 accuracy data for Participant </w:t>
      </w:r>
      <w:r w:rsidR="00323D1A">
        <w:rPr>
          <w:rFonts w:ascii="Times New Roman" w:eastAsiaTheme="minorEastAsia" w:hAnsi="Times New Roman" w:cs="Times New Roman"/>
          <w:sz w:val="24"/>
          <w:szCs w:val="24"/>
        </w:rPr>
        <w:t>EI</w:t>
      </w:r>
      <w:r>
        <w:rPr>
          <w:rFonts w:ascii="Times New Roman" w:eastAsiaTheme="minorEastAsia" w:hAnsi="Times New Roman" w:cs="Times New Roman"/>
          <w:sz w:val="24"/>
          <w:szCs w:val="24"/>
        </w:rPr>
        <w:t xml:space="preserve"> are presented in Figure 2. Accuracy was observed to maintain stable trend during the baseline phase</w:t>
      </w:r>
      <w:r w:rsidR="00950247">
        <w:rPr>
          <w:rFonts w:ascii="Times New Roman" w:eastAsiaTheme="minorEastAsia" w:hAnsi="Times New Roman" w:cs="Times New Roman"/>
          <w:sz w:val="24"/>
          <w:szCs w:val="24"/>
        </w:rPr>
        <w:t xml:space="preserve">. Change in level and an immediacy of effect upon transition to the intervention phase were identified, which supports the presence of a treatment effect for Participant </w:t>
      </w:r>
      <w:r w:rsidR="00323D1A">
        <w:rPr>
          <w:rFonts w:ascii="Times New Roman" w:eastAsiaTheme="minorEastAsia" w:hAnsi="Times New Roman" w:cs="Times New Roman"/>
          <w:sz w:val="24"/>
          <w:szCs w:val="24"/>
        </w:rPr>
        <w:t>E</w:t>
      </w:r>
      <w:r w:rsidR="00950247">
        <w:rPr>
          <w:rFonts w:ascii="Times New Roman" w:eastAsiaTheme="minorEastAsia" w:hAnsi="Times New Roman" w:cs="Times New Roman"/>
          <w:sz w:val="24"/>
          <w:szCs w:val="24"/>
        </w:rPr>
        <w:t xml:space="preserve">I. The obtained PND effect size was observed to be 1.0, and the </w:t>
      </w:r>
      <w:r w:rsidR="00950247">
        <w:rPr>
          <w:rFonts w:ascii="Times New Roman" w:eastAsiaTheme="minorEastAsia" w:hAnsi="Times New Roman" w:cs="Times New Roman"/>
          <w:i/>
          <w:iCs/>
          <w:sz w:val="24"/>
          <w:szCs w:val="24"/>
        </w:rPr>
        <w:t>Tau</w:t>
      </w:r>
      <w:r w:rsidR="00950247">
        <w:rPr>
          <w:rFonts w:ascii="Times New Roman" w:eastAsiaTheme="minorEastAsia" w:hAnsi="Times New Roman" w:cs="Times New Roman"/>
          <w:sz w:val="24"/>
          <w:szCs w:val="24"/>
        </w:rPr>
        <w:t xml:space="preserve">-U calculation generated an effect size of 0.732. Taken together, both effect size calculations support the presence of a medium to highly effective treatment response. </w:t>
      </w:r>
    </w:p>
    <w:p w14:paraId="02AA6B45" w14:textId="79EC1361" w:rsidR="001129CA" w:rsidRDefault="00323D1A" w:rsidP="006629AC">
      <w:pPr>
        <w:rPr>
          <w:rFonts w:ascii="Times New Roman" w:eastAsiaTheme="minorEastAsia" w:hAnsi="Times New Roman" w:cs="Times New Roman"/>
          <w:sz w:val="24"/>
          <w:szCs w:val="24"/>
        </w:rPr>
      </w:pPr>
      <w:r w:rsidRPr="00323D1A">
        <w:rPr>
          <w:rFonts w:ascii="Times New Roman" w:eastAsiaTheme="minorEastAsia" w:hAnsi="Times New Roman" w:cs="Times New Roman"/>
          <w:sz w:val="24"/>
          <w:szCs w:val="24"/>
        </w:rPr>
        <w:lastRenderedPageBreak/>
        <w:drawing>
          <wp:inline distT="0" distB="0" distL="0" distR="0" wp14:anchorId="70B0571D" wp14:editId="4FC0F0A1">
            <wp:extent cx="4593265" cy="4503951"/>
            <wp:effectExtent l="0" t="0" r="4445"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4617679" cy="4527890"/>
                    </a:xfrm>
                    <a:prstGeom prst="rect">
                      <a:avLst/>
                    </a:prstGeom>
                  </pic:spPr>
                </pic:pic>
              </a:graphicData>
            </a:graphic>
          </wp:inline>
        </w:drawing>
      </w:r>
    </w:p>
    <w:p w14:paraId="3D2E9B22" w14:textId="6DAAE830" w:rsidR="00950247" w:rsidRDefault="00950247" w:rsidP="00950247">
      <w:pPr>
        <w:rPr>
          <w:rFonts w:ascii="Times New Roman" w:eastAsiaTheme="minorEastAsia" w:hAnsi="Times New Roman" w:cs="Times New Roman"/>
          <w:sz w:val="24"/>
          <w:szCs w:val="24"/>
        </w:rPr>
      </w:pPr>
      <w:r w:rsidRPr="001129CA">
        <w:rPr>
          <w:rFonts w:ascii="Times New Roman" w:eastAsiaTheme="minorEastAsia" w:hAnsi="Times New Roman" w:cs="Times New Roman"/>
          <w:i/>
          <w:iCs/>
          <w:sz w:val="24"/>
          <w:szCs w:val="24"/>
        </w:rPr>
        <w:t xml:space="preserve">Figure </w:t>
      </w:r>
      <w:r>
        <w:rPr>
          <w:rFonts w:ascii="Times New Roman" w:eastAsiaTheme="minorEastAsia" w:hAnsi="Times New Roman" w:cs="Times New Roman"/>
          <w:i/>
          <w:iCs/>
          <w:sz w:val="24"/>
          <w:szCs w:val="24"/>
        </w:rPr>
        <w:t>2</w:t>
      </w:r>
      <w:r>
        <w:rPr>
          <w:rFonts w:ascii="Times New Roman" w:eastAsiaTheme="minorEastAsia" w:hAnsi="Times New Roman" w:cs="Times New Roman"/>
          <w:sz w:val="24"/>
          <w:szCs w:val="24"/>
        </w:rPr>
        <w:t xml:space="preserve">. Participant </w:t>
      </w:r>
      <w:r w:rsidR="00323D1A">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I APT-3 accuracy data.</w:t>
      </w:r>
    </w:p>
    <w:p w14:paraId="27F6ABEE" w14:textId="77777777" w:rsidR="00950247" w:rsidRDefault="00950247" w:rsidP="006629AC">
      <w:pPr>
        <w:rPr>
          <w:rFonts w:ascii="Times New Roman" w:eastAsiaTheme="minorEastAsia" w:hAnsi="Times New Roman" w:cs="Times New Roman"/>
          <w:sz w:val="24"/>
          <w:szCs w:val="24"/>
        </w:rPr>
      </w:pPr>
    </w:p>
    <w:p w14:paraId="49E920BC" w14:textId="00DD6684" w:rsidR="00000C3D" w:rsidRDefault="00000C3D" w:rsidP="006629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IA</w:t>
      </w:r>
    </w:p>
    <w:p w14:paraId="48B293C5" w14:textId="79117512" w:rsidR="00791251" w:rsidRPr="00791251" w:rsidRDefault="00791251" w:rsidP="006629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Participant </w:t>
      </w:r>
      <w:r w:rsidR="001952E2">
        <w:rPr>
          <w:rFonts w:ascii="Times New Roman" w:eastAsiaTheme="minorEastAsia" w:hAnsi="Times New Roman" w:cs="Times New Roman"/>
          <w:sz w:val="24"/>
          <w:szCs w:val="24"/>
        </w:rPr>
        <w:t xml:space="preserve">AI </w:t>
      </w:r>
      <w:r>
        <w:rPr>
          <w:rFonts w:ascii="Times New Roman" w:eastAsiaTheme="minorEastAsia" w:hAnsi="Times New Roman" w:cs="Times New Roman"/>
          <w:sz w:val="24"/>
          <w:szCs w:val="24"/>
        </w:rPr>
        <w:t>APT-3 accuracy data is presented in Figure 3. Visual analysis of the plotted data identified relatively stable trend through</w:t>
      </w:r>
      <w:r w:rsidR="001952E2">
        <w:rPr>
          <w:rFonts w:ascii="Times New Roman" w:eastAsiaTheme="minorEastAsia" w:hAnsi="Times New Roman" w:cs="Times New Roman"/>
          <w:sz w:val="24"/>
          <w:szCs w:val="24"/>
        </w:rPr>
        <w:t>out</w:t>
      </w:r>
      <w:r>
        <w:rPr>
          <w:rFonts w:ascii="Times New Roman" w:eastAsiaTheme="minorEastAsia" w:hAnsi="Times New Roman" w:cs="Times New Roman"/>
          <w:sz w:val="24"/>
          <w:szCs w:val="24"/>
        </w:rPr>
        <w:t xml:space="preserve"> the baseline and intervention phases with no significant change in level or immediacy of effect to indicate a treatment effect. The obtained PND effect size calculation generated a value of 0.333, while the </w:t>
      </w:r>
      <w:r>
        <w:rPr>
          <w:rFonts w:ascii="Times New Roman" w:eastAsiaTheme="minorEastAsia" w:hAnsi="Times New Roman" w:cs="Times New Roman"/>
          <w:i/>
          <w:iCs/>
          <w:sz w:val="24"/>
          <w:szCs w:val="24"/>
        </w:rPr>
        <w:t>Tau</w:t>
      </w:r>
      <w:r>
        <w:rPr>
          <w:rFonts w:ascii="Times New Roman" w:eastAsiaTheme="minorEastAsia" w:hAnsi="Times New Roman" w:cs="Times New Roman"/>
          <w:sz w:val="24"/>
          <w:szCs w:val="24"/>
        </w:rPr>
        <w:t xml:space="preserve">-U calculation generated an effect size of 0.378. Both </w:t>
      </w:r>
      <w:r w:rsidR="003A5216">
        <w:rPr>
          <w:rFonts w:ascii="Times New Roman" w:eastAsiaTheme="minorEastAsia" w:hAnsi="Times New Roman" w:cs="Times New Roman"/>
          <w:sz w:val="24"/>
          <w:szCs w:val="24"/>
        </w:rPr>
        <w:t xml:space="preserve">effect size calculations supported the visual analysis interpretation to not support the presence of a treatment effect for Participant </w:t>
      </w:r>
      <w:r w:rsidR="001952E2">
        <w:rPr>
          <w:rFonts w:ascii="Times New Roman" w:eastAsiaTheme="minorEastAsia" w:hAnsi="Times New Roman" w:cs="Times New Roman"/>
          <w:sz w:val="24"/>
          <w:szCs w:val="24"/>
        </w:rPr>
        <w:t>AI</w:t>
      </w:r>
      <w:r w:rsidR="003A5216">
        <w:rPr>
          <w:rFonts w:ascii="Times New Roman" w:eastAsiaTheme="minorEastAsia" w:hAnsi="Times New Roman" w:cs="Times New Roman"/>
          <w:sz w:val="24"/>
          <w:szCs w:val="24"/>
        </w:rPr>
        <w:t xml:space="preserve">. </w:t>
      </w:r>
    </w:p>
    <w:p w14:paraId="7B5F97E2" w14:textId="7358BB5B" w:rsidR="00950247" w:rsidRPr="00AB4EAB" w:rsidRDefault="00791251" w:rsidP="006629AC">
      <w:pPr>
        <w:rPr>
          <w:rFonts w:ascii="Times New Roman" w:eastAsiaTheme="minorEastAsia" w:hAnsi="Times New Roman" w:cs="Times New Roman"/>
          <w:sz w:val="24"/>
          <w:szCs w:val="24"/>
        </w:rPr>
      </w:pPr>
      <w:r w:rsidRPr="00791251">
        <w:rPr>
          <w:rFonts w:ascii="Times New Roman" w:eastAsiaTheme="minorEastAsia" w:hAnsi="Times New Roman" w:cs="Times New Roman"/>
          <w:noProof/>
          <w:sz w:val="24"/>
          <w:szCs w:val="24"/>
        </w:rPr>
        <w:lastRenderedPageBreak/>
        <w:drawing>
          <wp:inline distT="0" distB="0" distL="0" distR="0" wp14:anchorId="2E1886F3" wp14:editId="1C9C2D56">
            <wp:extent cx="5199321" cy="5109333"/>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5227893" cy="5137411"/>
                    </a:xfrm>
                    <a:prstGeom prst="rect">
                      <a:avLst/>
                    </a:prstGeom>
                  </pic:spPr>
                </pic:pic>
              </a:graphicData>
            </a:graphic>
          </wp:inline>
        </w:drawing>
      </w:r>
    </w:p>
    <w:p w14:paraId="76067CD6" w14:textId="6F340517" w:rsidR="00791251" w:rsidRDefault="00791251" w:rsidP="00791251">
      <w:pPr>
        <w:rPr>
          <w:rFonts w:ascii="Times New Roman" w:eastAsiaTheme="minorEastAsia" w:hAnsi="Times New Roman" w:cs="Times New Roman"/>
          <w:sz w:val="24"/>
          <w:szCs w:val="24"/>
        </w:rPr>
      </w:pPr>
      <w:r w:rsidRPr="001129CA">
        <w:rPr>
          <w:rFonts w:ascii="Times New Roman" w:eastAsiaTheme="minorEastAsia" w:hAnsi="Times New Roman" w:cs="Times New Roman"/>
          <w:i/>
          <w:iCs/>
          <w:sz w:val="24"/>
          <w:szCs w:val="24"/>
        </w:rPr>
        <w:t xml:space="preserve">Figure </w:t>
      </w:r>
      <w:r>
        <w:rPr>
          <w:rFonts w:ascii="Times New Roman" w:eastAsiaTheme="minorEastAsia" w:hAnsi="Times New Roman" w:cs="Times New Roman"/>
          <w:i/>
          <w:iCs/>
          <w:sz w:val="24"/>
          <w:szCs w:val="24"/>
        </w:rPr>
        <w:t>3</w:t>
      </w:r>
      <w:r>
        <w:rPr>
          <w:rFonts w:ascii="Times New Roman" w:eastAsiaTheme="minorEastAsia" w:hAnsi="Times New Roman" w:cs="Times New Roman"/>
          <w:sz w:val="24"/>
          <w:szCs w:val="24"/>
        </w:rPr>
        <w:t xml:space="preserve">. Participant </w:t>
      </w:r>
      <w:r w:rsidR="001952E2">
        <w:rPr>
          <w:rFonts w:ascii="Times New Roman" w:eastAsiaTheme="minorEastAsia" w:hAnsi="Times New Roman" w:cs="Times New Roman"/>
          <w:sz w:val="24"/>
          <w:szCs w:val="24"/>
        </w:rPr>
        <w:t>AI</w:t>
      </w:r>
      <w:r>
        <w:rPr>
          <w:rFonts w:ascii="Times New Roman" w:eastAsiaTheme="minorEastAsia" w:hAnsi="Times New Roman" w:cs="Times New Roman"/>
          <w:sz w:val="24"/>
          <w:szCs w:val="24"/>
        </w:rPr>
        <w:t xml:space="preserve"> APT-3 accuracy data.</w:t>
      </w:r>
    </w:p>
    <w:p w14:paraId="4AC4A42A" w14:textId="2F499EDD" w:rsidR="54B3AC7D" w:rsidRPr="00AB4EAB" w:rsidRDefault="54B3AC7D" w:rsidP="54B3AC7D">
      <w:pPr>
        <w:rPr>
          <w:rFonts w:ascii="Times New Roman" w:eastAsiaTheme="minorEastAsia" w:hAnsi="Times New Roman" w:cs="Times New Roman"/>
          <w:color w:val="000000" w:themeColor="text1"/>
          <w:sz w:val="24"/>
          <w:szCs w:val="24"/>
        </w:rPr>
      </w:pPr>
    </w:p>
    <w:sectPr w:rsidR="54B3AC7D" w:rsidRPr="00AB4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1N1oS1Cgtsi1m" int2:id="HHLEQG0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14D"/>
    <w:multiLevelType w:val="hybridMultilevel"/>
    <w:tmpl w:val="92625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82CFD"/>
    <w:multiLevelType w:val="hybridMultilevel"/>
    <w:tmpl w:val="29F4DC6E"/>
    <w:lvl w:ilvl="0" w:tplc="FF4CA7EE">
      <w:start w:val="1"/>
      <w:numFmt w:val="bullet"/>
      <w:lvlText w:val=""/>
      <w:lvlJc w:val="left"/>
      <w:pPr>
        <w:ind w:left="720" w:hanging="360"/>
      </w:pPr>
      <w:rPr>
        <w:rFonts w:ascii="Wingdings" w:hAnsi="Wingdings" w:hint="default"/>
      </w:rPr>
    </w:lvl>
    <w:lvl w:ilvl="1" w:tplc="D578FD62">
      <w:start w:val="1"/>
      <w:numFmt w:val="bullet"/>
      <w:lvlText w:val="o"/>
      <w:lvlJc w:val="left"/>
      <w:pPr>
        <w:ind w:left="1440" w:hanging="360"/>
      </w:pPr>
      <w:rPr>
        <w:rFonts w:ascii="Courier New" w:hAnsi="Courier New" w:hint="default"/>
      </w:rPr>
    </w:lvl>
    <w:lvl w:ilvl="2" w:tplc="5892313C">
      <w:start w:val="1"/>
      <w:numFmt w:val="bullet"/>
      <w:lvlText w:val=""/>
      <w:lvlJc w:val="left"/>
      <w:pPr>
        <w:ind w:left="2160" w:hanging="360"/>
      </w:pPr>
      <w:rPr>
        <w:rFonts w:ascii="Wingdings" w:hAnsi="Wingdings" w:hint="default"/>
      </w:rPr>
    </w:lvl>
    <w:lvl w:ilvl="3" w:tplc="23F24A66">
      <w:start w:val="1"/>
      <w:numFmt w:val="bullet"/>
      <w:lvlText w:val=""/>
      <w:lvlJc w:val="left"/>
      <w:pPr>
        <w:ind w:left="2880" w:hanging="360"/>
      </w:pPr>
      <w:rPr>
        <w:rFonts w:ascii="Symbol" w:hAnsi="Symbol" w:hint="default"/>
      </w:rPr>
    </w:lvl>
    <w:lvl w:ilvl="4" w:tplc="8F52D7CE">
      <w:start w:val="1"/>
      <w:numFmt w:val="bullet"/>
      <w:lvlText w:val="o"/>
      <w:lvlJc w:val="left"/>
      <w:pPr>
        <w:ind w:left="3600" w:hanging="360"/>
      </w:pPr>
      <w:rPr>
        <w:rFonts w:ascii="Courier New" w:hAnsi="Courier New" w:hint="default"/>
      </w:rPr>
    </w:lvl>
    <w:lvl w:ilvl="5" w:tplc="A7B6994A">
      <w:start w:val="1"/>
      <w:numFmt w:val="bullet"/>
      <w:lvlText w:val=""/>
      <w:lvlJc w:val="left"/>
      <w:pPr>
        <w:ind w:left="4320" w:hanging="360"/>
      </w:pPr>
      <w:rPr>
        <w:rFonts w:ascii="Wingdings" w:hAnsi="Wingdings" w:hint="default"/>
      </w:rPr>
    </w:lvl>
    <w:lvl w:ilvl="6" w:tplc="16BC6D54">
      <w:start w:val="1"/>
      <w:numFmt w:val="bullet"/>
      <w:lvlText w:val=""/>
      <w:lvlJc w:val="left"/>
      <w:pPr>
        <w:ind w:left="5040" w:hanging="360"/>
      </w:pPr>
      <w:rPr>
        <w:rFonts w:ascii="Symbol" w:hAnsi="Symbol" w:hint="default"/>
      </w:rPr>
    </w:lvl>
    <w:lvl w:ilvl="7" w:tplc="B45E0244">
      <w:start w:val="1"/>
      <w:numFmt w:val="bullet"/>
      <w:lvlText w:val="o"/>
      <w:lvlJc w:val="left"/>
      <w:pPr>
        <w:ind w:left="5760" w:hanging="360"/>
      </w:pPr>
      <w:rPr>
        <w:rFonts w:ascii="Courier New" w:hAnsi="Courier New" w:hint="default"/>
      </w:rPr>
    </w:lvl>
    <w:lvl w:ilvl="8" w:tplc="2940D2E0">
      <w:start w:val="1"/>
      <w:numFmt w:val="bullet"/>
      <w:lvlText w:val=""/>
      <w:lvlJc w:val="left"/>
      <w:pPr>
        <w:ind w:left="6480" w:hanging="360"/>
      </w:pPr>
      <w:rPr>
        <w:rFonts w:ascii="Wingdings" w:hAnsi="Wingdings" w:hint="default"/>
      </w:rPr>
    </w:lvl>
  </w:abstractNum>
  <w:abstractNum w:abstractNumId="2" w15:restartNumberingAfterBreak="0">
    <w:nsid w:val="18791B8D"/>
    <w:multiLevelType w:val="hybridMultilevel"/>
    <w:tmpl w:val="EE6C6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44CD"/>
    <w:multiLevelType w:val="hybridMultilevel"/>
    <w:tmpl w:val="DDA23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534A7"/>
    <w:multiLevelType w:val="hybridMultilevel"/>
    <w:tmpl w:val="05D88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5144C"/>
    <w:multiLevelType w:val="hybridMultilevel"/>
    <w:tmpl w:val="F71A2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42F05"/>
    <w:multiLevelType w:val="hybridMultilevel"/>
    <w:tmpl w:val="8F8468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01730"/>
    <w:multiLevelType w:val="hybridMultilevel"/>
    <w:tmpl w:val="971238A6"/>
    <w:lvl w:ilvl="0" w:tplc="BACEE356">
      <w:start w:val="1"/>
      <w:numFmt w:val="bullet"/>
      <w:lvlText w:val=""/>
      <w:lvlJc w:val="left"/>
      <w:pPr>
        <w:ind w:left="720" w:hanging="360"/>
      </w:pPr>
      <w:rPr>
        <w:rFonts w:ascii="Wingdings" w:hAnsi="Wingdings" w:hint="default"/>
      </w:rPr>
    </w:lvl>
    <w:lvl w:ilvl="1" w:tplc="DCBEEF76">
      <w:start w:val="1"/>
      <w:numFmt w:val="bullet"/>
      <w:lvlText w:val="o"/>
      <w:lvlJc w:val="left"/>
      <w:pPr>
        <w:ind w:left="1440" w:hanging="360"/>
      </w:pPr>
      <w:rPr>
        <w:rFonts w:ascii="Courier New" w:hAnsi="Courier New" w:hint="default"/>
      </w:rPr>
    </w:lvl>
    <w:lvl w:ilvl="2" w:tplc="149E6D46">
      <w:start w:val="1"/>
      <w:numFmt w:val="bullet"/>
      <w:lvlText w:val=""/>
      <w:lvlJc w:val="left"/>
      <w:pPr>
        <w:ind w:left="2160" w:hanging="360"/>
      </w:pPr>
      <w:rPr>
        <w:rFonts w:ascii="Wingdings" w:hAnsi="Wingdings" w:hint="default"/>
      </w:rPr>
    </w:lvl>
    <w:lvl w:ilvl="3" w:tplc="70361FF0">
      <w:start w:val="1"/>
      <w:numFmt w:val="bullet"/>
      <w:lvlText w:val=""/>
      <w:lvlJc w:val="left"/>
      <w:pPr>
        <w:ind w:left="2880" w:hanging="360"/>
      </w:pPr>
      <w:rPr>
        <w:rFonts w:ascii="Symbol" w:hAnsi="Symbol" w:hint="default"/>
      </w:rPr>
    </w:lvl>
    <w:lvl w:ilvl="4" w:tplc="8AF0BAFA">
      <w:start w:val="1"/>
      <w:numFmt w:val="bullet"/>
      <w:lvlText w:val="o"/>
      <w:lvlJc w:val="left"/>
      <w:pPr>
        <w:ind w:left="3600" w:hanging="360"/>
      </w:pPr>
      <w:rPr>
        <w:rFonts w:ascii="Courier New" w:hAnsi="Courier New" w:hint="default"/>
      </w:rPr>
    </w:lvl>
    <w:lvl w:ilvl="5" w:tplc="C0F8987A">
      <w:start w:val="1"/>
      <w:numFmt w:val="bullet"/>
      <w:lvlText w:val=""/>
      <w:lvlJc w:val="left"/>
      <w:pPr>
        <w:ind w:left="4320" w:hanging="360"/>
      </w:pPr>
      <w:rPr>
        <w:rFonts w:ascii="Wingdings" w:hAnsi="Wingdings" w:hint="default"/>
      </w:rPr>
    </w:lvl>
    <w:lvl w:ilvl="6" w:tplc="E584BF3C">
      <w:start w:val="1"/>
      <w:numFmt w:val="bullet"/>
      <w:lvlText w:val=""/>
      <w:lvlJc w:val="left"/>
      <w:pPr>
        <w:ind w:left="5040" w:hanging="360"/>
      </w:pPr>
      <w:rPr>
        <w:rFonts w:ascii="Symbol" w:hAnsi="Symbol" w:hint="default"/>
      </w:rPr>
    </w:lvl>
    <w:lvl w:ilvl="7" w:tplc="05BA038C">
      <w:start w:val="1"/>
      <w:numFmt w:val="bullet"/>
      <w:lvlText w:val="o"/>
      <w:lvlJc w:val="left"/>
      <w:pPr>
        <w:ind w:left="5760" w:hanging="360"/>
      </w:pPr>
      <w:rPr>
        <w:rFonts w:ascii="Courier New" w:hAnsi="Courier New" w:hint="default"/>
      </w:rPr>
    </w:lvl>
    <w:lvl w:ilvl="8" w:tplc="94308B00">
      <w:start w:val="1"/>
      <w:numFmt w:val="bullet"/>
      <w:lvlText w:val=""/>
      <w:lvlJc w:val="left"/>
      <w:pPr>
        <w:ind w:left="6480" w:hanging="360"/>
      </w:pPr>
      <w:rPr>
        <w:rFonts w:ascii="Wingdings" w:hAnsi="Wingdings" w:hint="default"/>
      </w:rPr>
    </w:lvl>
  </w:abstractNum>
  <w:abstractNum w:abstractNumId="8" w15:restartNumberingAfterBreak="0">
    <w:nsid w:val="780B05E7"/>
    <w:multiLevelType w:val="hybridMultilevel"/>
    <w:tmpl w:val="4A086168"/>
    <w:lvl w:ilvl="0" w:tplc="6DF23C1E">
      <w:start w:val="1"/>
      <w:numFmt w:val="bullet"/>
      <w:lvlText w:val=""/>
      <w:lvlJc w:val="left"/>
      <w:pPr>
        <w:ind w:left="720" w:hanging="360"/>
      </w:pPr>
      <w:rPr>
        <w:rFonts w:ascii="Wingdings" w:hAnsi="Wingdings" w:hint="default"/>
      </w:rPr>
    </w:lvl>
    <w:lvl w:ilvl="1" w:tplc="CADCD260">
      <w:start w:val="1"/>
      <w:numFmt w:val="bullet"/>
      <w:lvlText w:val="o"/>
      <w:lvlJc w:val="left"/>
      <w:pPr>
        <w:ind w:left="1440" w:hanging="360"/>
      </w:pPr>
      <w:rPr>
        <w:rFonts w:ascii="Courier New" w:hAnsi="Courier New" w:hint="default"/>
      </w:rPr>
    </w:lvl>
    <w:lvl w:ilvl="2" w:tplc="3454FF98">
      <w:start w:val="1"/>
      <w:numFmt w:val="bullet"/>
      <w:lvlText w:val=""/>
      <w:lvlJc w:val="left"/>
      <w:pPr>
        <w:ind w:left="2160" w:hanging="360"/>
      </w:pPr>
      <w:rPr>
        <w:rFonts w:ascii="Wingdings" w:hAnsi="Wingdings" w:hint="default"/>
      </w:rPr>
    </w:lvl>
    <w:lvl w:ilvl="3" w:tplc="03D2D1E2">
      <w:start w:val="1"/>
      <w:numFmt w:val="bullet"/>
      <w:lvlText w:val=""/>
      <w:lvlJc w:val="left"/>
      <w:pPr>
        <w:ind w:left="2880" w:hanging="360"/>
      </w:pPr>
      <w:rPr>
        <w:rFonts w:ascii="Symbol" w:hAnsi="Symbol" w:hint="default"/>
      </w:rPr>
    </w:lvl>
    <w:lvl w:ilvl="4" w:tplc="52329ED2">
      <w:start w:val="1"/>
      <w:numFmt w:val="bullet"/>
      <w:lvlText w:val="o"/>
      <w:lvlJc w:val="left"/>
      <w:pPr>
        <w:ind w:left="3600" w:hanging="360"/>
      </w:pPr>
      <w:rPr>
        <w:rFonts w:ascii="Courier New" w:hAnsi="Courier New" w:hint="default"/>
      </w:rPr>
    </w:lvl>
    <w:lvl w:ilvl="5" w:tplc="4A3C66C2">
      <w:start w:val="1"/>
      <w:numFmt w:val="bullet"/>
      <w:lvlText w:val=""/>
      <w:lvlJc w:val="left"/>
      <w:pPr>
        <w:ind w:left="4320" w:hanging="360"/>
      </w:pPr>
      <w:rPr>
        <w:rFonts w:ascii="Wingdings" w:hAnsi="Wingdings" w:hint="default"/>
      </w:rPr>
    </w:lvl>
    <w:lvl w:ilvl="6" w:tplc="B540DF68">
      <w:start w:val="1"/>
      <w:numFmt w:val="bullet"/>
      <w:lvlText w:val=""/>
      <w:lvlJc w:val="left"/>
      <w:pPr>
        <w:ind w:left="5040" w:hanging="360"/>
      </w:pPr>
      <w:rPr>
        <w:rFonts w:ascii="Symbol" w:hAnsi="Symbol" w:hint="default"/>
      </w:rPr>
    </w:lvl>
    <w:lvl w:ilvl="7" w:tplc="1618DAF8">
      <w:start w:val="1"/>
      <w:numFmt w:val="bullet"/>
      <w:lvlText w:val="o"/>
      <w:lvlJc w:val="left"/>
      <w:pPr>
        <w:ind w:left="5760" w:hanging="360"/>
      </w:pPr>
      <w:rPr>
        <w:rFonts w:ascii="Courier New" w:hAnsi="Courier New" w:hint="default"/>
      </w:rPr>
    </w:lvl>
    <w:lvl w:ilvl="8" w:tplc="F990B340">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4"/>
  </w:num>
  <w:num w:numId="5">
    <w:abstractNumId w:val="5"/>
  </w:num>
  <w:num w:numId="6">
    <w:abstractNumId w:val="3"/>
  </w:num>
  <w:num w:numId="7">
    <w:abstractNumId w:val="2"/>
  </w:num>
  <w:num w:numId="8">
    <w:abstractNumId w:val="0"/>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m Wright">
    <w15:presenceInfo w15:providerId="AD" w15:userId="S::jwrigh16@uoregon.edu::c17b559f-c3ac-43c2-997d-070321d387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2C1C6F"/>
    <w:rsid w:val="00000C3D"/>
    <w:rsid w:val="00004794"/>
    <w:rsid w:val="00085F3B"/>
    <w:rsid w:val="000B02BD"/>
    <w:rsid w:val="000C2B29"/>
    <w:rsid w:val="00102B77"/>
    <w:rsid w:val="00107DA6"/>
    <w:rsid w:val="001129CA"/>
    <w:rsid w:val="00140B24"/>
    <w:rsid w:val="001952E2"/>
    <w:rsid w:val="001C46FF"/>
    <w:rsid w:val="001D0971"/>
    <w:rsid w:val="00217C1A"/>
    <w:rsid w:val="00296D38"/>
    <w:rsid w:val="002A3F9B"/>
    <w:rsid w:val="002F1A77"/>
    <w:rsid w:val="002F5CC5"/>
    <w:rsid w:val="00306A58"/>
    <w:rsid w:val="0031325B"/>
    <w:rsid w:val="00323D1A"/>
    <w:rsid w:val="003404A1"/>
    <w:rsid w:val="0039640C"/>
    <w:rsid w:val="003A5216"/>
    <w:rsid w:val="003B2F10"/>
    <w:rsid w:val="004102FA"/>
    <w:rsid w:val="00414C97"/>
    <w:rsid w:val="005129F7"/>
    <w:rsid w:val="00517913"/>
    <w:rsid w:val="00570EBD"/>
    <w:rsid w:val="00604F8E"/>
    <w:rsid w:val="00651F22"/>
    <w:rsid w:val="006538A0"/>
    <w:rsid w:val="006629AC"/>
    <w:rsid w:val="00663E29"/>
    <w:rsid w:val="00681C98"/>
    <w:rsid w:val="006A44F3"/>
    <w:rsid w:val="006C0F0F"/>
    <w:rsid w:val="006C5F6D"/>
    <w:rsid w:val="006D0764"/>
    <w:rsid w:val="006D1455"/>
    <w:rsid w:val="006E0CED"/>
    <w:rsid w:val="006F5C06"/>
    <w:rsid w:val="0078077C"/>
    <w:rsid w:val="00791251"/>
    <w:rsid w:val="007916F3"/>
    <w:rsid w:val="007B7D36"/>
    <w:rsid w:val="00804C3C"/>
    <w:rsid w:val="0083772A"/>
    <w:rsid w:val="008847B6"/>
    <w:rsid w:val="008A3655"/>
    <w:rsid w:val="008B0423"/>
    <w:rsid w:val="008B234D"/>
    <w:rsid w:val="008B797B"/>
    <w:rsid w:val="008C0011"/>
    <w:rsid w:val="008D7E38"/>
    <w:rsid w:val="00946357"/>
    <w:rsid w:val="00950247"/>
    <w:rsid w:val="00984B42"/>
    <w:rsid w:val="009A3D72"/>
    <w:rsid w:val="009E452A"/>
    <w:rsid w:val="009E6780"/>
    <w:rsid w:val="009F7D1E"/>
    <w:rsid w:val="00A10733"/>
    <w:rsid w:val="00AB4EAB"/>
    <w:rsid w:val="00AC1685"/>
    <w:rsid w:val="00AC6C35"/>
    <w:rsid w:val="00B61AFE"/>
    <w:rsid w:val="00BB454E"/>
    <w:rsid w:val="00C02F7A"/>
    <w:rsid w:val="00C5540F"/>
    <w:rsid w:val="00C7255F"/>
    <w:rsid w:val="00C9659B"/>
    <w:rsid w:val="00CC0ABB"/>
    <w:rsid w:val="00CC28DE"/>
    <w:rsid w:val="00CC3E02"/>
    <w:rsid w:val="00D17405"/>
    <w:rsid w:val="00D67C75"/>
    <w:rsid w:val="00D96B3B"/>
    <w:rsid w:val="00DA4885"/>
    <w:rsid w:val="00DE256F"/>
    <w:rsid w:val="00E363A8"/>
    <w:rsid w:val="00E6326E"/>
    <w:rsid w:val="00E67713"/>
    <w:rsid w:val="00E8568D"/>
    <w:rsid w:val="00E856E9"/>
    <w:rsid w:val="00E92B34"/>
    <w:rsid w:val="00EC2134"/>
    <w:rsid w:val="00EC34D9"/>
    <w:rsid w:val="00F137A9"/>
    <w:rsid w:val="00F21804"/>
    <w:rsid w:val="00F24DC8"/>
    <w:rsid w:val="00F31C85"/>
    <w:rsid w:val="00F45AEB"/>
    <w:rsid w:val="00F876AD"/>
    <w:rsid w:val="00FA44FC"/>
    <w:rsid w:val="00FC17B3"/>
    <w:rsid w:val="00FD2112"/>
    <w:rsid w:val="00FD7BA4"/>
    <w:rsid w:val="00FF6DB6"/>
    <w:rsid w:val="052F4E7B"/>
    <w:rsid w:val="4D9D1609"/>
    <w:rsid w:val="50F9D716"/>
    <w:rsid w:val="54B3AC7D"/>
    <w:rsid w:val="712C1C6F"/>
    <w:rsid w:val="76700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1C6F"/>
  <w15:chartTrackingRefBased/>
  <w15:docId w15:val="{9866D42D-DCBA-4084-BFD1-915BB2E0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AB4EAB"/>
    <w:rPr>
      <w:sz w:val="16"/>
      <w:szCs w:val="16"/>
    </w:rPr>
  </w:style>
  <w:style w:type="paragraph" w:styleId="CommentText">
    <w:name w:val="annotation text"/>
    <w:basedOn w:val="Normal"/>
    <w:link w:val="CommentTextChar"/>
    <w:uiPriority w:val="99"/>
    <w:semiHidden/>
    <w:unhideWhenUsed/>
    <w:rsid w:val="00AB4EAB"/>
    <w:pPr>
      <w:spacing w:line="240" w:lineRule="auto"/>
    </w:pPr>
    <w:rPr>
      <w:sz w:val="20"/>
      <w:szCs w:val="20"/>
    </w:rPr>
  </w:style>
  <w:style w:type="character" w:customStyle="1" w:styleId="CommentTextChar">
    <w:name w:val="Comment Text Char"/>
    <w:basedOn w:val="DefaultParagraphFont"/>
    <w:link w:val="CommentText"/>
    <w:uiPriority w:val="99"/>
    <w:semiHidden/>
    <w:rsid w:val="00AB4EAB"/>
    <w:rPr>
      <w:sz w:val="20"/>
      <w:szCs w:val="20"/>
    </w:rPr>
  </w:style>
  <w:style w:type="paragraph" w:styleId="CommentSubject">
    <w:name w:val="annotation subject"/>
    <w:basedOn w:val="CommentText"/>
    <w:next w:val="CommentText"/>
    <w:link w:val="CommentSubjectChar"/>
    <w:uiPriority w:val="99"/>
    <w:semiHidden/>
    <w:unhideWhenUsed/>
    <w:rsid w:val="00AB4EAB"/>
    <w:rPr>
      <w:b/>
      <w:bCs/>
    </w:rPr>
  </w:style>
  <w:style w:type="character" w:customStyle="1" w:styleId="CommentSubjectChar">
    <w:name w:val="Comment Subject Char"/>
    <w:basedOn w:val="CommentTextChar"/>
    <w:link w:val="CommentSubject"/>
    <w:uiPriority w:val="99"/>
    <w:semiHidden/>
    <w:rsid w:val="00AB4EAB"/>
    <w:rPr>
      <w:b/>
      <w:bCs/>
      <w:sz w:val="20"/>
      <w:szCs w:val="20"/>
    </w:rPr>
  </w:style>
  <w:style w:type="paragraph" w:styleId="Revision">
    <w:name w:val="Revision"/>
    <w:hidden/>
    <w:uiPriority w:val="99"/>
    <w:semiHidden/>
    <w:rsid w:val="006C0F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6C11C-B752-5B44-9C13-557CE050F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Rothbart</dc:creator>
  <cp:keywords/>
  <dc:description/>
  <cp:lastModifiedBy>Jim Wright</cp:lastModifiedBy>
  <cp:revision>6</cp:revision>
  <dcterms:created xsi:type="dcterms:W3CDTF">2022-02-23T23:20:00Z</dcterms:created>
  <dcterms:modified xsi:type="dcterms:W3CDTF">2022-03-02T19:30:00Z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